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F148" w14:textId="3B50CCC8" w:rsidR="003C58BC" w:rsidRDefault="00501D28">
      <w:pPr>
        <w:rPr>
          <w:ins w:id="0" w:author="Nick Bernal" w:date="2024-08-25T20:03:00Z" w16du:dateUtc="2024-08-26T03:03:00Z"/>
        </w:rPr>
      </w:pPr>
      <w:r>
        <w:t xml:space="preserve">This is the </w:t>
      </w:r>
      <w:del w:id="1" w:author="Nick Bernal" w:date="2024-08-25T20:03:00Z" w16du:dateUtc="2024-08-26T03:03:00Z">
        <w:r w:rsidDel="00887417">
          <w:delText xml:space="preserve">original </w:delText>
        </w:r>
      </w:del>
      <w:ins w:id="2" w:author="Nick Bernal" w:date="2024-08-25T20:03:00Z" w16du:dateUtc="2024-08-26T03:03:00Z">
        <w:r w:rsidR="00887417">
          <w:t>first</w:t>
        </w:r>
        <w:r w:rsidR="00887417">
          <w:t xml:space="preserve"> </w:t>
        </w:r>
      </w:ins>
      <w:r>
        <w:t>sentence.</w:t>
      </w:r>
      <w:ins w:id="3" w:author="Nick Bernal" w:date="2024-08-25T20:03:00Z" w16du:dateUtc="2024-08-26T03:03:00Z">
        <w:r w:rsidR="00887417">
          <w:t xml:space="preserve"> Here is a new sentence.</w:t>
        </w:r>
      </w:ins>
    </w:p>
    <w:p w14:paraId="0ECA2C75" w14:textId="77777777" w:rsidR="00394310" w:rsidRDefault="00394310">
      <w:pPr>
        <w:rPr>
          <w:ins w:id="4" w:author="Nick Bernal" w:date="2024-08-25T20:03:00Z" w16du:dateUtc="2024-08-26T03:03:00Z"/>
        </w:rPr>
      </w:pPr>
    </w:p>
    <w:p w14:paraId="2A9D03D7" w14:textId="7C83245E" w:rsidR="00394310" w:rsidRDefault="00394310">
      <w:ins w:id="5" w:author="Nick Bernal" w:date="2024-08-25T20:03:00Z" w16du:dateUtc="2024-08-26T03:03:00Z">
        <w:r>
          <w:t>New paragraph.</w:t>
        </w:r>
      </w:ins>
    </w:p>
    <w:sectPr w:rsidR="0039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8"/>
    <w:rsid w:val="00360F1B"/>
    <w:rsid w:val="00394310"/>
    <w:rsid w:val="003C1D14"/>
    <w:rsid w:val="003C58BC"/>
    <w:rsid w:val="00501D28"/>
    <w:rsid w:val="005249B5"/>
    <w:rsid w:val="008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03742"/>
  <w15:chartTrackingRefBased/>
  <w15:docId w15:val="{871B5C59-5211-904D-8A91-7E5C1C24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D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D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D2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8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2024-08-26T03:01:00Z</dcterms:created>
  <dcterms:modified xsi:type="dcterms:W3CDTF">2024-08-26T03:03:00Z</dcterms:modified>
</cp:coreProperties>
</file>