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3A8B7" w14:textId="3C8B1016" w:rsidR="000E6136" w:rsidRPr="00B55875" w:rsidRDefault="000E6136" w:rsidP="000E6136">
      <w:pPr>
        <w:jc w:val="center"/>
        <w:rPr>
          <w:b/>
          <w:bCs/>
          <w:color w:val="A02B93" w:themeColor="accent5"/>
          <w:sz w:val="40"/>
          <w:szCs w:val="40"/>
        </w:rPr>
      </w:pPr>
      <w:bookmarkStart w:id="0" w:name="_Toc359077853"/>
      <w:proofErr w:type="spellStart"/>
      <w:r w:rsidRPr="00B55875">
        <w:rPr>
          <w:b/>
          <w:bCs/>
          <w:color w:val="A02B93" w:themeColor="accent5"/>
          <w:sz w:val="40"/>
          <w:szCs w:val="40"/>
        </w:rPr>
        <w:t>SuperDoc</w:t>
      </w:r>
      <w:proofErr w:type="spellEnd"/>
      <w:r w:rsidRPr="00B55875">
        <w:rPr>
          <w:b/>
          <w:bCs/>
          <w:color w:val="A02B93" w:themeColor="accent5"/>
          <w:sz w:val="40"/>
          <w:szCs w:val="40"/>
        </w:rPr>
        <w:t xml:space="preserve"> Advanced </w:t>
      </w:r>
      <w:r>
        <w:rPr>
          <w:b/>
          <w:bCs/>
          <w:color w:val="A02B93" w:themeColor="accent5"/>
          <w:sz w:val="40"/>
          <w:szCs w:val="40"/>
        </w:rPr>
        <w:t>Text Formatting</w:t>
      </w:r>
    </w:p>
    <w:bookmarkEnd w:id="0"/>
    <w:p w14:paraId="71812FFF" w14:textId="1189A11C" w:rsidR="000E6136" w:rsidRPr="000E6136" w:rsidRDefault="000E6136" w:rsidP="000E6136">
      <w:pPr>
        <w:pStyle w:val="Heading2"/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Formatting (heading 2 + bold)</w:t>
      </w:r>
      <w:r>
        <w:rPr>
          <w:rFonts w:ascii="Arial" w:hAnsi="Arial" w:cs="Arial"/>
          <w:b/>
          <w:bCs/>
        </w:rPr>
        <w:br/>
      </w:r>
    </w:p>
    <w:p w14:paraId="041B498B" w14:textId="3D4FFB57" w:rsidR="000E6136" w:rsidRPr="000E6136" w:rsidRDefault="000E6136" w:rsidP="000E6136">
      <w:pPr>
        <w:rPr>
          <w:rFonts w:ascii="Arial" w:hAnsi="Arial" w:cs="Arial"/>
        </w:rPr>
      </w:pPr>
      <w:r>
        <w:rPr>
          <w:rFonts w:ascii="Arial" w:hAnsi="Arial" w:cs="Arial"/>
        </w:rPr>
        <w:t>Let’s test out text formatting:</w:t>
      </w:r>
      <w:r>
        <w:rPr>
          <w:rFonts w:ascii="Arial" w:hAnsi="Arial" w:cs="Arial"/>
        </w:rPr>
        <w:br/>
      </w:r>
    </w:p>
    <w:p w14:paraId="205F445A" w14:textId="2F16261E" w:rsidR="000E6136" w:rsidRDefault="000E6136" w:rsidP="000E6136">
      <w:pPr>
        <w:rPr>
          <w:rFonts w:ascii="Arial" w:hAnsi="Arial" w:cs="Arial"/>
        </w:rPr>
      </w:pPr>
      <w:r>
        <w:rPr>
          <w:rFonts w:ascii="Arial" w:hAnsi="Arial" w:cs="Arial"/>
        </w:rPr>
        <w:t>Fortune favors the</w:t>
      </w:r>
      <w:r w:rsidRPr="000E6136">
        <w:rPr>
          <w:rFonts w:ascii="Arial" w:hAnsi="Arial" w:cs="Arial"/>
        </w:rPr>
        <w:t xml:space="preserve"> </w:t>
      </w:r>
      <w:r w:rsidRPr="000E6136">
        <w:rPr>
          <w:rFonts w:ascii="Arial" w:hAnsi="Arial" w:cs="Arial"/>
          <w:b/>
        </w:rPr>
        <w:t xml:space="preserve">bold, </w:t>
      </w:r>
      <w:r w:rsidRPr="000E6136">
        <w:rPr>
          <w:rFonts w:ascii="Arial" w:hAnsi="Arial" w:cs="Arial"/>
          <w:i/>
        </w:rPr>
        <w:t>italic</w:t>
      </w:r>
      <w:r>
        <w:rPr>
          <w:rFonts w:ascii="Arial" w:hAnsi="Arial" w:cs="Arial"/>
          <w:i/>
        </w:rPr>
        <w:t>s</w:t>
      </w:r>
      <w:r w:rsidRPr="000E6136">
        <w:rPr>
          <w:rFonts w:ascii="Arial" w:hAnsi="Arial" w:cs="Arial"/>
          <w:i/>
        </w:rPr>
        <w:t xml:space="preserve">, </w:t>
      </w:r>
      <w:proofErr w:type="gramStart"/>
      <w:r w:rsidRPr="000E6136">
        <w:rPr>
          <w:rFonts w:ascii="Arial" w:hAnsi="Arial" w:cs="Arial"/>
          <w:b/>
          <w:i/>
        </w:rPr>
        <w:t>bold-italic</w:t>
      </w:r>
      <w:proofErr w:type="gramEnd"/>
      <w:r w:rsidRPr="000E6136">
        <w:rPr>
          <w:rFonts w:ascii="Arial" w:hAnsi="Arial" w:cs="Arial"/>
          <w:b/>
          <w:i/>
        </w:rPr>
        <w:t xml:space="preserve">, </w:t>
      </w:r>
      <w:r w:rsidRPr="000E6136">
        <w:rPr>
          <w:rFonts w:ascii="Arial" w:hAnsi="Arial" w:cs="Arial"/>
          <w:u w:val="single"/>
        </w:rPr>
        <w:t xml:space="preserve">underlined </w:t>
      </w:r>
      <w:r w:rsidRPr="000E6136"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  <w:strike/>
        </w:rPr>
        <w:t>strikethrough</w:t>
      </w:r>
      <w:r w:rsidRPr="000E6136">
        <w:rPr>
          <w:rFonts w:ascii="Arial" w:hAnsi="Arial" w:cs="Arial"/>
          <w:strike/>
        </w:rPr>
        <w:t xml:space="preserve"> </w:t>
      </w:r>
      <w:r w:rsidRPr="000E6136">
        <w:rPr>
          <w:rFonts w:ascii="Arial" w:hAnsi="Arial" w:cs="Arial"/>
        </w:rPr>
        <w:t xml:space="preserve"> text</w:t>
      </w:r>
      <w:proofErr w:type="gramEnd"/>
      <w:r w:rsidRPr="000E6136">
        <w:rPr>
          <w:rFonts w:ascii="Arial" w:hAnsi="Arial" w:cs="Arial"/>
        </w:rPr>
        <w:t>.</w:t>
      </w:r>
    </w:p>
    <w:p w14:paraId="5757885F" w14:textId="77777777" w:rsidR="000E6136" w:rsidRDefault="000E6136" w:rsidP="000E6136">
      <w:pPr>
        <w:rPr>
          <w:rFonts w:ascii="Arial" w:hAnsi="Arial" w:cs="Arial"/>
        </w:rPr>
      </w:pPr>
    </w:p>
    <w:p w14:paraId="288A3B01" w14:textId="22F86A63" w:rsidR="000E6136" w:rsidRDefault="000E6136" w:rsidP="000E6136">
      <w:pPr>
        <w:rPr>
          <w:rFonts w:ascii="Arial" w:hAnsi="Arial" w:cs="Arial"/>
        </w:rPr>
      </w:pPr>
      <w:r w:rsidRPr="000E6136">
        <w:rPr>
          <w:rFonts w:ascii="Apple Color Emoji" w:hAnsi="Apple Color Emoji" w:cs="Apple Color Emoji"/>
        </w:rPr>
        <w:t>🦸</w:t>
      </w:r>
      <w:r w:rsidRPr="000E6136">
        <w:rPr>
          <w:rFonts w:ascii="Arial" w:hAnsi="Arial" w:cs="Arial"/>
        </w:rPr>
        <w:t>‍♂️</w:t>
      </w:r>
      <w:r>
        <w:rPr>
          <w:rFonts w:ascii="Arial" w:hAnsi="Arial" w:cs="Arial"/>
        </w:rPr>
        <w:t xml:space="preserve"> Clark Kent uses</w:t>
      </w:r>
      <w:r w:rsidRPr="000E6136">
        <w:rPr>
          <w:rFonts w:ascii="Arial" w:hAnsi="Arial" w:cs="Arial"/>
        </w:rPr>
        <w:t xml:space="preserve"> super</w:t>
      </w:r>
      <w:r w:rsidRPr="000E6136">
        <w:rPr>
          <w:rFonts w:ascii="Arial" w:hAnsi="Arial" w:cs="Arial"/>
          <w:vertAlign w:val="superscript"/>
        </w:rPr>
        <w:t>script</w:t>
      </w:r>
      <w:r w:rsidRPr="000E6136">
        <w:rPr>
          <w:rFonts w:ascii="Arial" w:hAnsi="Arial" w:cs="Arial"/>
        </w:rPr>
        <w:t xml:space="preserve"> and </w:t>
      </w:r>
      <w:r w:rsidRPr="000E6136">
        <w:rPr>
          <w:rFonts w:ascii="Apple Color Emoji" w:hAnsi="Apple Color Emoji" w:cs="Apple Color Emoji"/>
        </w:rPr>
        <w:t>❄️</w:t>
      </w:r>
      <w:r w:rsidRPr="000E6136">
        <w:rPr>
          <w:rFonts w:ascii="Arial" w:hAnsi="Arial" w:cs="Arial"/>
        </w:rPr>
        <w:t xml:space="preserve"> Bi-Han</w:t>
      </w:r>
      <w:r>
        <w:rPr>
          <w:rFonts w:ascii="Arial" w:hAnsi="Arial" w:cs="Arial"/>
        </w:rPr>
        <w:t xml:space="preserve"> digs </w:t>
      </w:r>
      <w:r w:rsidRPr="000E6136">
        <w:rPr>
          <w:rFonts w:ascii="Arial" w:hAnsi="Arial" w:cs="Arial"/>
        </w:rPr>
        <w:t>sub</w:t>
      </w:r>
      <w:r w:rsidRPr="000E6136">
        <w:rPr>
          <w:rFonts w:ascii="Arial" w:hAnsi="Arial" w:cs="Arial"/>
          <w:vertAlign w:val="subscript"/>
        </w:rPr>
        <w:t>script</w:t>
      </w:r>
      <w:r w:rsidRPr="000E6136">
        <w:rPr>
          <w:rFonts w:ascii="Arial" w:hAnsi="Arial" w:cs="Arial"/>
        </w:rPr>
        <w:t>.</w:t>
      </w:r>
    </w:p>
    <w:p w14:paraId="41752BA0" w14:textId="77777777" w:rsidR="000E6136" w:rsidRDefault="000E6136" w:rsidP="000E6136">
      <w:pPr>
        <w:rPr>
          <w:rFonts w:ascii="Arial" w:hAnsi="Arial" w:cs="Arial"/>
        </w:rPr>
      </w:pPr>
    </w:p>
    <w:p w14:paraId="25E10F5F" w14:textId="2670DDFF" w:rsidR="000E6136" w:rsidRDefault="000E6136" w:rsidP="000E6136">
      <w:pPr>
        <w:rPr>
          <w:rFonts w:ascii="Arial" w:hAnsi="Arial" w:cs="Arial"/>
        </w:rPr>
      </w:pPr>
      <w:r>
        <w:rPr>
          <w:rFonts w:ascii="Arial" w:hAnsi="Arial" w:cs="Arial"/>
        </w:rPr>
        <w:t>The world is better in technicolor:</w:t>
      </w:r>
      <w:r w:rsidRPr="000E6136">
        <w:rPr>
          <w:rFonts w:ascii="Arial" w:hAnsi="Arial" w:cs="Arial"/>
        </w:rPr>
        <w:t xml:space="preserve"> </w:t>
      </w:r>
      <w:r>
        <w:rPr>
          <w:rFonts w:ascii="Arial" w:hAnsi="Arial" w:cs="Arial"/>
          <w:color w:val="A02B93" w:themeColor="accent5"/>
        </w:rPr>
        <w:t>purple</w:t>
      </w:r>
      <w:r w:rsidRPr="000E6136">
        <w:rPr>
          <w:rFonts w:ascii="Arial" w:hAnsi="Arial" w:cs="Arial"/>
        </w:rPr>
        <w:t xml:space="preserve">, </w:t>
      </w:r>
      <w:r>
        <w:rPr>
          <w:rFonts w:ascii="Helvetica" w:hAnsi="Helvetica" w:cs="Arial"/>
          <w:b/>
          <w:bCs/>
          <w:color w:val="0070C0"/>
        </w:rPr>
        <w:t>BLUE</w:t>
      </w:r>
      <w:r w:rsidRPr="000E6136">
        <w:rPr>
          <w:rFonts w:ascii="Arial" w:hAnsi="Arial" w:cs="Arial"/>
          <w:color w:val="0070C0"/>
        </w:rPr>
        <w:t xml:space="preserve"> </w:t>
      </w:r>
      <w:r w:rsidRPr="000E6136">
        <w:rPr>
          <w:rFonts w:ascii="Arial" w:hAnsi="Arial" w:cs="Arial"/>
        </w:rPr>
        <w:t xml:space="preserve">and </w:t>
      </w:r>
      <w:r w:rsidRPr="000E6136">
        <w:rPr>
          <w:rFonts w:ascii="Arial" w:hAnsi="Arial" w:cs="Arial"/>
          <w:color w:val="275317" w:themeColor="accent6" w:themeShade="80"/>
          <w:sz w:val="36"/>
          <w:szCs w:val="36"/>
          <w:highlight w:val="yellow"/>
        </w:rPr>
        <w:t>green</w:t>
      </w:r>
      <w:r w:rsidRPr="000E6136">
        <w:rPr>
          <w:rFonts w:ascii="Arial" w:hAnsi="Arial" w:cs="Arial"/>
          <w:color w:val="275317" w:themeColor="accent6" w:themeShade="80"/>
          <w:highlight w:val="yellow"/>
        </w:rPr>
        <w:t xml:space="preserve"> </w:t>
      </w:r>
      <w:r w:rsidRPr="000E6136">
        <w:rPr>
          <w:rFonts w:ascii="Arial" w:hAnsi="Arial" w:cs="Arial"/>
          <w:highlight w:val="yellow"/>
        </w:rPr>
        <w:t>text with highlight</w:t>
      </w:r>
      <w:r w:rsidRPr="000E613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Now let’s get deep: we got</w:t>
      </w:r>
      <w:r w:rsidRPr="000E6136">
        <w:rPr>
          <w:rFonts w:ascii="Arial" w:hAnsi="Arial" w:cs="Arial"/>
        </w:rPr>
        <w:t xml:space="preserve"> </w:t>
      </w:r>
      <w:r w:rsidRPr="000E6136">
        <w:rPr>
          <w:rFonts w:ascii="Arial" w:hAnsi="Arial" w:cs="Arial"/>
          <w:bdr w:val="single" w:sz="4" w:space="0" w:color="auto"/>
        </w:rPr>
        <w:t>Schrödinger's cat</w:t>
      </w:r>
      <w:r w:rsidRPr="000E613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And</w:t>
      </w:r>
      <w:r w:rsidRPr="000E6136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FFFF" w:themeColor="background1"/>
          <w:shd w:val="clear" w:color="auto" w:fill="000000" w:themeFill="text1"/>
        </w:rPr>
        <w:t>dark mode (inversed text)</w:t>
      </w:r>
      <w:r w:rsidRPr="000E6136">
        <w:rPr>
          <w:rFonts w:ascii="Arial" w:hAnsi="Arial" w:cs="Arial"/>
        </w:rPr>
        <w:t>.</w:t>
      </w:r>
    </w:p>
    <w:p w14:paraId="0CFB0F15" w14:textId="77777777" w:rsidR="000E6136" w:rsidRPr="000E6136" w:rsidRDefault="000E6136" w:rsidP="000E6136">
      <w:pPr>
        <w:rPr>
          <w:rFonts w:ascii="Arial" w:hAnsi="Arial" w:cs="Arial"/>
        </w:rPr>
      </w:pPr>
    </w:p>
    <w:p w14:paraId="461779FE" w14:textId="530155E1" w:rsidR="000E6136" w:rsidRDefault="000E6136" w:rsidP="000E6136">
      <w:pPr>
        <w:rPr>
          <w:rFonts w:ascii="Arial" w:hAnsi="Arial" w:cs="Arial"/>
        </w:rPr>
      </w:pPr>
      <w:r w:rsidRPr="000E6136">
        <w:rPr>
          <w:rFonts w:ascii="Arial" w:hAnsi="Arial" w:cs="Arial"/>
        </w:rPr>
        <w:t xml:space="preserve">A paragraph with styled text: </w:t>
      </w:r>
      <w:r w:rsidRPr="000E6136">
        <w:rPr>
          <w:rStyle w:val="SubtleEmphasis"/>
          <w:rFonts w:ascii="Arial" w:hAnsi="Arial" w:cs="Arial"/>
        </w:rPr>
        <w:t xml:space="preserve">subtle </w:t>
      </w:r>
      <w:proofErr w:type="gramStart"/>
      <w:r w:rsidRPr="000E6136">
        <w:rPr>
          <w:rStyle w:val="SubtleEmphasis"/>
          <w:rFonts w:ascii="Arial" w:hAnsi="Arial" w:cs="Arial"/>
        </w:rPr>
        <w:t xml:space="preserve">emphasis  </w:t>
      </w:r>
      <w:r w:rsidRPr="000E6136">
        <w:rPr>
          <w:rFonts w:ascii="Arial" w:hAnsi="Arial" w:cs="Arial"/>
        </w:rPr>
        <w:t>followed</w:t>
      </w:r>
      <w:proofErr w:type="gramEnd"/>
      <w:r w:rsidRPr="000E6136">
        <w:rPr>
          <w:rFonts w:ascii="Arial" w:hAnsi="Arial" w:cs="Arial"/>
        </w:rPr>
        <w:t xml:space="preserve"> by </w:t>
      </w:r>
      <w:r w:rsidRPr="000E6136">
        <w:rPr>
          <w:rStyle w:val="Strong"/>
          <w:rFonts w:ascii="Arial" w:hAnsi="Arial" w:cs="Arial"/>
        </w:rPr>
        <w:t xml:space="preserve">strong text </w:t>
      </w:r>
      <w:r w:rsidRPr="000E6136">
        <w:rPr>
          <w:rFonts w:ascii="Arial" w:hAnsi="Arial" w:cs="Arial"/>
        </w:rPr>
        <w:t xml:space="preserve">and </w:t>
      </w:r>
      <w:r w:rsidRPr="000E6136">
        <w:rPr>
          <w:rStyle w:val="IntenseEmphasis"/>
          <w:rFonts w:ascii="Arial" w:hAnsi="Arial" w:cs="Arial"/>
        </w:rPr>
        <w:t>intense emphasis</w:t>
      </w:r>
      <w:r w:rsidRPr="000E6136">
        <w:rPr>
          <w:rFonts w:ascii="Arial" w:hAnsi="Arial" w:cs="Arial"/>
        </w:rPr>
        <w:t xml:space="preserve">. </w:t>
      </w:r>
    </w:p>
    <w:p w14:paraId="0690B59B" w14:textId="77777777" w:rsidR="000E6136" w:rsidRPr="000E6136" w:rsidRDefault="000E6136" w:rsidP="000E6136">
      <w:pPr>
        <w:rPr>
          <w:rFonts w:ascii="Arial" w:hAnsi="Arial" w:cs="Arial"/>
        </w:rPr>
      </w:pPr>
    </w:p>
    <w:p w14:paraId="610300CA" w14:textId="4F3335EF" w:rsidR="000E6136" w:rsidRPr="000E6136" w:rsidRDefault="000E6136" w:rsidP="000E6136">
      <w:pPr>
        <w:pStyle w:val="Heading2"/>
        <w:rPr>
          <w:rStyle w:val="IntenseEmphasis"/>
          <w:rFonts w:ascii="Arial" w:hAnsi="Arial" w:cs="Arial"/>
          <w:b/>
          <w:bCs/>
          <w:i w:val="0"/>
          <w:iCs w:val="0"/>
        </w:rPr>
      </w:pPr>
      <w:bookmarkStart w:id="1" w:name="_Paragraph_level_formatting"/>
      <w:bookmarkEnd w:id="1"/>
      <w:r>
        <w:rPr>
          <w:rStyle w:val="IntenseEmphasis"/>
          <w:rFonts w:ascii="Arial" w:hAnsi="Arial" w:cs="Arial"/>
          <w:b/>
          <w:bCs/>
          <w:i w:val="0"/>
          <w:iCs w:val="0"/>
        </w:rPr>
        <w:t>Paragraphs</w:t>
      </w:r>
    </w:p>
    <w:p w14:paraId="4B423088" w14:textId="07A87015" w:rsidR="000E6136" w:rsidRPr="000E6136" w:rsidRDefault="000E6136" w:rsidP="000E6136">
      <w:pPr>
        <w:pBdr>
          <w:right w:val="single" w:sz="4" w:space="4" w:color="auto"/>
        </w:pBdr>
        <w:shd w:val="clear" w:color="auto" w:fill="DDDDDD"/>
        <w:jc w:val="right"/>
        <w:rPr>
          <w:rFonts w:ascii="Arial" w:hAnsi="Arial" w:cs="Arial"/>
        </w:rPr>
      </w:pPr>
      <w:r>
        <w:rPr>
          <w:rFonts w:ascii="Arial" w:hAnsi="Arial" w:cs="Arial"/>
        </w:rPr>
        <w:t>Paragraph formatting with right border:</w:t>
      </w:r>
    </w:p>
    <w:p w14:paraId="1A197C09" w14:textId="2222D5BE" w:rsidR="000E6136" w:rsidRPr="000E6136" w:rsidRDefault="000E6136" w:rsidP="000E6136">
      <w:pPr>
        <w:pStyle w:val="Heading2"/>
        <w:rPr>
          <w:rStyle w:val="IntenseEmphasis"/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</w:rPr>
        <w:br/>
        <w:t>Indents and links</w:t>
      </w:r>
    </w:p>
    <w:p w14:paraId="04A4BFC8" w14:textId="33DBF07A" w:rsidR="000E6136" w:rsidRPr="00B8258C" w:rsidRDefault="000E6136" w:rsidP="00B8258C">
      <w:pPr>
        <w:spacing w:before="600"/>
        <w:ind w:left="720" w:hanging="720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</w:rPr>
        <w:t>Indents:</w:t>
      </w:r>
      <w:r w:rsidRPr="000E61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am just hanging here with Oscar Wilde.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Oscar Fingal O'Fflahertie Wills Wilde</w:t>
      </w:r>
      <w:hyperlink r:id="rId6" w:anchor="cite_note-3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a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(16 October 1854 – 30 November 1900) was an Irish author, poet, and playwright. After writing in different literary styles throughout the 1880s, he became one of the most popular and influential </w:t>
      </w:r>
      <w:hyperlink r:id="rId7" w:tooltip="Dramatist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dramatists</w:t>
        </w:r>
      </w:hyperlink>
      <w:r>
        <w:rPr>
          <w:rFonts w:ascii="Arial" w:hAnsi="Arial" w:cs="Arial"/>
          <w:color w:val="202122"/>
          <w:shd w:val="clear" w:color="auto" w:fill="FFFFFF"/>
        </w:rPr>
        <w:t> in London in the early 1890s.</w:t>
      </w:r>
      <w:hyperlink r:id="rId8" w:anchor="cite_note-4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3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He contributed to the </w:t>
      </w:r>
      <w:hyperlink r:id="rId9" w:tooltip="Aestheticism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Aestheticism</w:t>
        </w:r>
      </w:hyperlink>
      <w:r>
        <w:rPr>
          <w:rFonts w:ascii="Arial" w:hAnsi="Arial" w:cs="Arial"/>
          <w:color w:val="202122"/>
          <w:shd w:val="clear" w:color="auto" w:fill="FFFFFF"/>
        </w:rPr>
        <w:t> movement of the period and is regarded by most literary commentators as the greatest playwright of the </w:t>
      </w:r>
      <w:hyperlink r:id="rId10" w:tooltip="Victorian era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Victorian era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  <w:hyperlink r:id="rId11" w:anchor="cite_note-Harvard_University_Press-5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Wilde is best remembered for his </w:t>
      </w:r>
      <w:hyperlink r:id="rId12" w:tooltip="Gothic fiction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Gothic</w:t>
        </w:r>
      </w:hyperlink>
      <w:r>
        <w:rPr>
          <w:rFonts w:ascii="Arial" w:hAnsi="Arial" w:cs="Arial"/>
          <w:color w:val="202122"/>
          <w:shd w:val="clear" w:color="auto" w:fill="FFFFFF"/>
        </w:rPr>
        <w:t> novel </w:t>
      </w:r>
      <w:hyperlink r:id="rId13" w:tooltip="The Picture of Dorian Gray" w:history="1">
        <w:r>
          <w:rPr>
            <w:rStyle w:val="Hyperlink"/>
            <w:rFonts w:ascii="Arial" w:hAnsi="Arial" w:cs="Arial"/>
            <w:i/>
            <w:iCs/>
            <w:color w:val="3366CC"/>
            <w:shd w:val="clear" w:color="auto" w:fill="FFFFFF"/>
          </w:rPr>
          <w:t>The Picture of Dorian Gray</w:t>
        </w:r>
      </w:hyperlink>
      <w:r>
        <w:rPr>
          <w:rFonts w:ascii="Arial" w:hAnsi="Arial" w:cs="Arial"/>
          <w:color w:val="202122"/>
          <w:shd w:val="clear" w:color="auto" w:fill="FFFFFF"/>
        </w:rPr>
        <w:t> (1890), his </w:t>
      </w:r>
      <w:hyperlink r:id="rId14" w:tooltip="Epigrams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epigrams</w:t>
        </w:r>
      </w:hyperlink>
      <w:r>
        <w:rPr>
          <w:rFonts w:ascii="Arial" w:hAnsi="Arial" w:cs="Arial"/>
          <w:color w:val="202122"/>
          <w:shd w:val="clear" w:color="auto" w:fill="FFFFFF"/>
        </w:rPr>
        <w:t>, plays, and </w:t>
      </w:r>
      <w:hyperlink r:id="rId15" w:tooltip="The Happy Prince and Other Tales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bedtime stories</w:t>
        </w:r>
      </w:hyperlink>
      <w:r>
        <w:rPr>
          <w:rFonts w:ascii="Arial" w:hAnsi="Arial" w:cs="Arial"/>
          <w:color w:val="202122"/>
          <w:shd w:val="clear" w:color="auto" w:fill="FFFFFF"/>
        </w:rPr>
        <w:t> for children.</w:t>
      </w:r>
    </w:p>
    <w:p w14:paraId="1796D018" w14:textId="46BF7B0A" w:rsidR="000E6136" w:rsidRDefault="00B8258C" w:rsidP="00B8258C">
      <w:pPr>
        <w:pStyle w:val="Heading3"/>
        <w:ind w:firstLine="0"/>
        <w:rPr>
          <w:color w:val="202122"/>
        </w:rPr>
      </w:pPr>
      <w:r>
        <w:t xml:space="preserve">&gt;&gt; </w:t>
      </w:r>
      <w:r w:rsidR="000E6136">
        <w:t>Page overflow</w:t>
      </w:r>
    </w:p>
    <w:p w14:paraId="07AB3389" w14:textId="3F5E16A0" w:rsidR="000E6136" w:rsidRDefault="000E6136" w:rsidP="000E6136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Oscar Wilde was born</w:t>
      </w:r>
      <w:hyperlink r:id="rId16" w:anchor="cite_note-8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at 21 </w:t>
      </w:r>
      <w:hyperlink r:id="rId17" w:tooltip="Westland Row" w:history="1">
        <w:r>
          <w:rPr>
            <w:rStyle w:val="Hyperlink"/>
            <w:rFonts w:ascii="Arial" w:eastAsiaTheme="majorEastAsia" w:hAnsi="Arial" w:cs="Arial"/>
            <w:color w:val="3366CC"/>
          </w:rPr>
          <w:t>Westland Row</w:t>
        </w:r>
      </w:hyperlink>
      <w:r>
        <w:rPr>
          <w:rFonts w:ascii="Arial" w:hAnsi="Arial" w:cs="Arial"/>
          <w:color w:val="202122"/>
        </w:rPr>
        <w:t>, Dublin (now home of the </w:t>
      </w:r>
      <w:hyperlink r:id="rId18" w:tooltip="Oscar Wilde Centre" w:history="1">
        <w:r>
          <w:rPr>
            <w:rStyle w:val="Hyperlink"/>
            <w:rFonts w:ascii="Arial" w:eastAsiaTheme="majorEastAsia" w:hAnsi="Arial" w:cs="Arial"/>
            <w:color w:val="3366CC"/>
          </w:rPr>
          <w:t>Oscar Wilde Centre</w:t>
        </w:r>
      </w:hyperlink>
      <w:r>
        <w:rPr>
          <w:rFonts w:ascii="Arial" w:hAnsi="Arial" w:cs="Arial"/>
          <w:color w:val="202122"/>
        </w:rPr>
        <w:t xml:space="preserve">, Trinity College), the second of three children born to an Anglo-Irish </w:t>
      </w:r>
      <w:r>
        <w:rPr>
          <w:rFonts w:ascii="Arial" w:hAnsi="Arial" w:cs="Arial"/>
          <w:color w:val="202122"/>
        </w:rPr>
        <w:lastRenderedPageBreak/>
        <w:t>couple: </w:t>
      </w:r>
      <w:hyperlink r:id="rId19" w:tooltip="Jane Wilde" w:history="1">
        <w:r>
          <w:rPr>
            <w:rStyle w:val="Hyperlink"/>
            <w:rFonts w:ascii="Arial" w:eastAsiaTheme="majorEastAsia" w:hAnsi="Arial" w:cs="Arial"/>
            <w:color w:val="3366CC"/>
          </w:rPr>
          <w:t>Jane, née Elgee</w:t>
        </w:r>
      </w:hyperlink>
      <w:r>
        <w:rPr>
          <w:rFonts w:ascii="Arial" w:hAnsi="Arial" w:cs="Arial"/>
          <w:color w:val="202122"/>
        </w:rPr>
        <w:t>, and </w:t>
      </w:r>
      <w:hyperlink r:id="rId20" w:tooltip="Sir William Wilde" w:history="1">
        <w:r>
          <w:rPr>
            <w:rStyle w:val="Hyperlink"/>
            <w:rFonts w:ascii="Arial" w:eastAsiaTheme="majorEastAsia" w:hAnsi="Arial" w:cs="Arial"/>
            <w:color w:val="3366CC"/>
          </w:rPr>
          <w:t>Sir William Wilde</w:t>
        </w:r>
      </w:hyperlink>
      <w:r>
        <w:rPr>
          <w:rFonts w:ascii="Arial" w:hAnsi="Arial" w:cs="Arial"/>
          <w:color w:val="202122"/>
        </w:rPr>
        <w:t>. Oscar was two years younger than his brother, </w:t>
      </w:r>
      <w:hyperlink r:id="rId21" w:tooltip="Willie Wilde" w:history="1">
        <w:r>
          <w:rPr>
            <w:rStyle w:val="Hyperlink"/>
            <w:rFonts w:ascii="Arial" w:eastAsiaTheme="majorEastAsia" w:hAnsi="Arial" w:cs="Arial"/>
            <w:color w:val="3366CC"/>
          </w:rPr>
          <w:t>William (Willie) Wilde</w:t>
        </w:r>
      </w:hyperlink>
      <w:r>
        <w:rPr>
          <w:rFonts w:ascii="Arial" w:hAnsi="Arial" w:cs="Arial"/>
          <w:color w:val="202122"/>
        </w:rPr>
        <w:t>.</w:t>
      </w:r>
    </w:p>
    <w:p w14:paraId="4DE4BCB3" w14:textId="77777777" w:rsidR="000E6136" w:rsidRDefault="000E6136" w:rsidP="000E6136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Jane Wilde was a niece (by marriage) of the novelist, playwright and clergyman </w:t>
      </w:r>
      <w:hyperlink r:id="rId22" w:tooltip="Charles Maturin" w:history="1">
        <w:r>
          <w:rPr>
            <w:rStyle w:val="Hyperlink"/>
            <w:rFonts w:ascii="Arial" w:eastAsiaTheme="majorEastAsia" w:hAnsi="Arial" w:cs="Arial"/>
            <w:color w:val="3366CC"/>
          </w:rPr>
          <w:t>Charles Maturin</w:t>
        </w:r>
      </w:hyperlink>
      <w:r>
        <w:rPr>
          <w:rFonts w:ascii="Arial" w:hAnsi="Arial" w:cs="Arial"/>
          <w:color w:val="202122"/>
        </w:rPr>
        <w:t>, who may have influenced her own literary career. She believed, mistakenly, that she was of Italian ancestry,</w:t>
      </w:r>
      <w:hyperlink r:id="rId23" w:anchor="cite_note-9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8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and under the pseudonym </w:t>
      </w:r>
      <w:r>
        <w:rPr>
          <w:rFonts w:ascii="Arial" w:hAnsi="Arial" w:cs="Arial"/>
          <w:i/>
          <w:iCs/>
          <w:color w:val="202122"/>
        </w:rPr>
        <w:t>"Speranza"</w:t>
      </w:r>
      <w:r>
        <w:rPr>
          <w:rFonts w:ascii="Arial" w:hAnsi="Arial" w:cs="Arial"/>
          <w:color w:val="202122"/>
        </w:rPr>
        <w:t> (the Italian word for 'hope'), she wrote poetry for the revolutionary </w:t>
      </w:r>
      <w:hyperlink r:id="rId24" w:tooltip="Young Irelanders" w:history="1">
        <w:r>
          <w:rPr>
            <w:rStyle w:val="Hyperlink"/>
            <w:rFonts w:ascii="Arial" w:eastAsiaTheme="majorEastAsia" w:hAnsi="Arial" w:cs="Arial"/>
            <w:color w:val="3366CC"/>
          </w:rPr>
          <w:t>Young Irelanders</w:t>
        </w:r>
      </w:hyperlink>
      <w:r>
        <w:rPr>
          <w:rFonts w:ascii="Arial" w:hAnsi="Arial" w:cs="Arial"/>
          <w:color w:val="202122"/>
        </w:rPr>
        <w:t> in 1848; she was a lifelong </w:t>
      </w:r>
      <w:hyperlink r:id="rId25" w:tooltip="Irish nationalism" w:history="1">
        <w:r>
          <w:rPr>
            <w:rStyle w:val="Hyperlink"/>
            <w:rFonts w:ascii="Arial" w:eastAsiaTheme="majorEastAsia" w:hAnsi="Arial" w:cs="Arial"/>
            <w:color w:val="3366CC"/>
          </w:rPr>
          <w:t>Irish nationalist</w:t>
        </w:r>
      </w:hyperlink>
      <w:r>
        <w:rPr>
          <w:rFonts w:ascii="Arial" w:hAnsi="Arial" w:cs="Arial"/>
          <w:color w:val="202122"/>
        </w:rPr>
        <w:t>.</w:t>
      </w:r>
      <w:hyperlink r:id="rId26" w:anchor="cite_note-Parents-10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9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Jane Wilde read the Young Irelanders' poetry to Willie and Oscar, inculcating a love of these poets in her sons.</w:t>
      </w:r>
      <w:hyperlink r:id="rId27" w:anchor="cite_note-FOOTNOTESandulescu199453-11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10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Her interest in the neo-classical revival showed in the paintings and busts of ancient Greece and Rome in her home.</w:t>
      </w:r>
      <w:hyperlink r:id="rId28" w:anchor="cite_note-FOOTNOTESandulescu199453-11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10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</w:p>
    <w:p w14:paraId="3E80F523" w14:textId="77777777" w:rsidR="000E6136" w:rsidRDefault="000E6136" w:rsidP="000E6136">
      <w:pPr>
        <w:pStyle w:val="Heading3"/>
        <w:ind w:firstLine="0"/>
      </w:pPr>
    </w:p>
    <w:p w14:paraId="5A8ED9B4" w14:textId="39C8819E" w:rsidR="000E6136" w:rsidRDefault="00B8258C" w:rsidP="000E6136">
      <w:pPr>
        <w:pStyle w:val="Heading3"/>
        <w:ind w:firstLine="0"/>
      </w:pPr>
      <w:r>
        <w:t xml:space="preserve">(increasing) </w:t>
      </w:r>
      <w:r w:rsidR="000E6136">
        <w:t>Line height</w:t>
      </w:r>
    </w:p>
    <w:p w14:paraId="423B7E67" w14:textId="77777777" w:rsidR="00B8258C" w:rsidRDefault="00B8258C" w:rsidP="00B8258C"/>
    <w:p w14:paraId="6DC4CEF8" w14:textId="77777777" w:rsidR="00B8258C" w:rsidRDefault="00B8258C" w:rsidP="00B8258C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couple: </w:t>
      </w:r>
      <w:hyperlink r:id="rId29" w:tooltip="Jane Wilde" w:history="1">
        <w:r>
          <w:rPr>
            <w:rStyle w:val="Hyperlink"/>
            <w:rFonts w:ascii="Arial" w:eastAsiaTheme="majorEastAsia" w:hAnsi="Arial" w:cs="Arial"/>
            <w:color w:val="3366CC"/>
          </w:rPr>
          <w:t>Jane, née Elgee</w:t>
        </w:r>
      </w:hyperlink>
      <w:r>
        <w:rPr>
          <w:rFonts w:ascii="Arial" w:hAnsi="Arial" w:cs="Arial"/>
          <w:color w:val="202122"/>
        </w:rPr>
        <w:t>, and </w:t>
      </w:r>
      <w:hyperlink r:id="rId30" w:tooltip="Sir William Wilde" w:history="1">
        <w:r>
          <w:rPr>
            <w:rStyle w:val="Hyperlink"/>
            <w:rFonts w:ascii="Arial" w:eastAsiaTheme="majorEastAsia" w:hAnsi="Arial" w:cs="Arial"/>
            <w:color w:val="3366CC"/>
          </w:rPr>
          <w:t>Sir William Wilde</w:t>
        </w:r>
      </w:hyperlink>
      <w:r>
        <w:rPr>
          <w:rFonts w:ascii="Arial" w:hAnsi="Arial" w:cs="Arial"/>
          <w:color w:val="202122"/>
        </w:rPr>
        <w:t>. Oscar was two years younger than his brother, </w:t>
      </w:r>
      <w:hyperlink r:id="rId31" w:tooltip="Willie Wilde" w:history="1">
        <w:r>
          <w:rPr>
            <w:rStyle w:val="Hyperlink"/>
            <w:rFonts w:ascii="Arial" w:eastAsiaTheme="majorEastAsia" w:hAnsi="Arial" w:cs="Arial"/>
            <w:color w:val="3366CC"/>
          </w:rPr>
          <w:t>William (Willie) Wilde</w:t>
        </w:r>
      </w:hyperlink>
      <w:r>
        <w:rPr>
          <w:rFonts w:ascii="Arial" w:hAnsi="Arial" w:cs="Arial"/>
          <w:color w:val="202122"/>
        </w:rPr>
        <w:t>.</w:t>
      </w:r>
    </w:p>
    <w:p w14:paraId="49A36FC3" w14:textId="77777777" w:rsidR="00B8258C" w:rsidRDefault="00B8258C" w:rsidP="00B8258C">
      <w:pPr>
        <w:spacing w:line="48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Jane Wilde was a niece (by marriage) of the novelist, playwright and clergyman </w:t>
      </w:r>
      <w:hyperlink r:id="rId32" w:tooltip="Charles Maturin" w:history="1">
        <w:r>
          <w:rPr>
            <w:rStyle w:val="Hyperlink"/>
            <w:rFonts w:ascii="Arial" w:eastAsiaTheme="majorEastAsia" w:hAnsi="Arial" w:cs="Arial"/>
            <w:color w:val="3366CC"/>
          </w:rPr>
          <w:t>Charles Maturin</w:t>
        </w:r>
      </w:hyperlink>
      <w:r>
        <w:rPr>
          <w:rFonts w:ascii="Arial" w:hAnsi="Arial" w:cs="Arial"/>
          <w:color w:val="202122"/>
        </w:rPr>
        <w:t>, who may have influenced her own literary career. She believed, mistakenly, that she was of Italian ancestry,</w:t>
      </w:r>
      <w:hyperlink r:id="rId33" w:anchor="cite_note-9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8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and under the pseudonym </w:t>
      </w:r>
      <w:r>
        <w:rPr>
          <w:rFonts w:ascii="Arial" w:hAnsi="Arial" w:cs="Arial"/>
          <w:i/>
          <w:iCs/>
          <w:color w:val="202122"/>
        </w:rPr>
        <w:t>"Speranza"</w:t>
      </w:r>
      <w:r>
        <w:rPr>
          <w:rFonts w:ascii="Arial" w:hAnsi="Arial" w:cs="Arial"/>
          <w:color w:val="202122"/>
        </w:rPr>
        <w:t xml:space="preserve"> (the Italian word for 'hope'), </w:t>
      </w:r>
    </w:p>
    <w:p w14:paraId="1445BBCB" w14:textId="6AB319BE" w:rsidR="00B8258C" w:rsidRPr="00B8258C" w:rsidRDefault="00B8258C" w:rsidP="00B8258C">
      <w:pPr>
        <w:spacing w:line="720" w:lineRule="auto"/>
      </w:pPr>
      <w:r>
        <w:rPr>
          <w:rFonts w:ascii="Arial" w:hAnsi="Arial" w:cs="Arial"/>
          <w:color w:val="202122"/>
        </w:rPr>
        <w:t>she wrote poetry for the revolutionary </w:t>
      </w:r>
      <w:hyperlink r:id="rId34" w:tooltip="Young Irelanders" w:history="1">
        <w:r>
          <w:rPr>
            <w:rStyle w:val="Hyperlink"/>
            <w:rFonts w:ascii="Arial" w:eastAsiaTheme="majorEastAsia" w:hAnsi="Arial" w:cs="Arial"/>
            <w:color w:val="3366CC"/>
          </w:rPr>
          <w:t>Young Irelanders</w:t>
        </w:r>
      </w:hyperlink>
      <w:r>
        <w:rPr>
          <w:rFonts w:ascii="Arial" w:hAnsi="Arial" w:cs="Arial"/>
          <w:color w:val="202122"/>
        </w:rPr>
        <w:t> in 1848; she was a lifelong </w:t>
      </w:r>
      <w:hyperlink r:id="rId35" w:tooltip="Irish nationalism" w:history="1">
        <w:r>
          <w:rPr>
            <w:rStyle w:val="Hyperlink"/>
            <w:rFonts w:ascii="Arial" w:eastAsiaTheme="majorEastAsia" w:hAnsi="Arial" w:cs="Arial"/>
            <w:color w:val="3366CC"/>
          </w:rPr>
          <w:t>Irish nationalist</w:t>
        </w:r>
      </w:hyperlink>
      <w:r>
        <w:rPr>
          <w:rFonts w:ascii="Arial" w:hAnsi="Arial" w:cs="Arial"/>
          <w:color w:val="202122"/>
        </w:rPr>
        <w:t>.</w:t>
      </w:r>
      <w:hyperlink r:id="rId36" w:anchor="cite_note-Parents-10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9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Jane Wilde read the Young Irelanders' poetry to Willie and Oscar, inculcating a love of these poets in her sons.</w:t>
      </w:r>
      <w:hyperlink r:id="rId37" w:anchor="cite_note-FOOTNOTESandulescu199453-11" w:history="1"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10</w:t>
        </w:r>
        <w:r>
          <w:rPr>
            <w:rStyle w:val="cite-bracket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Her interest in the neo-classical</w:t>
      </w:r>
    </w:p>
    <w:p w14:paraId="106CC53F" w14:textId="77777777" w:rsidR="00B8258C" w:rsidRDefault="00B8258C" w:rsidP="00B8258C">
      <w:pPr>
        <w:pStyle w:val="Heading2"/>
        <w:ind w:firstLine="0"/>
      </w:pPr>
      <w:bookmarkStart w:id="2" w:name="_Toc359077859"/>
      <w:proofErr w:type="spellStart"/>
      <w:r>
        <w:t>Dropcaps</w:t>
      </w:r>
      <w:bookmarkEnd w:id="2"/>
      <w:proofErr w:type="spellEnd"/>
    </w:p>
    <w:p w14:paraId="37D7BF67" w14:textId="77777777" w:rsidR="00B8258C" w:rsidRPr="004C7966" w:rsidRDefault="00B8258C" w:rsidP="00B8258C">
      <w:pPr>
        <w:keepNext/>
        <w:framePr w:dropCap="drop" w:lines="3" w:wrap="around" w:vAnchor="text" w:hAnchor="text"/>
        <w:spacing w:line="951" w:lineRule="exact"/>
        <w:textAlignment w:val="baseline"/>
        <w:rPr>
          <w:position w:val="-10"/>
          <w:sz w:val="117"/>
        </w:rPr>
      </w:pPr>
      <w:r w:rsidRPr="004C7966">
        <w:rPr>
          <w:position w:val="-10"/>
          <w:sz w:val="117"/>
        </w:rPr>
        <w:t>D</w:t>
      </w:r>
    </w:p>
    <w:p w14:paraId="4E5AE76B" w14:textId="22998529" w:rsidR="00B8258C" w:rsidRDefault="00B8258C" w:rsidP="00B8258C">
      <w:pPr>
        <w:spacing w:before="600"/>
        <w:ind w:firstLine="0"/>
      </w:pPr>
      <w:r>
        <w:t xml:space="preserve">rop the base. </w:t>
      </w:r>
      <w:r w:rsidRPr="00B8258C">
        <w:t>EDM, or Electronic Dance Music, is a broad genre of music characterized by its electronic instrumentation and focus on rhythms for dancing, primarily made for nightclubs, raves</w:t>
      </w:r>
      <w:r>
        <w:t>…</w:t>
      </w:r>
    </w:p>
    <w:p w14:paraId="4FDDE9A2" w14:textId="3140CED1" w:rsidR="00B8258C" w:rsidRDefault="004B02A2" w:rsidP="00B8258C">
      <w:pPr>
        <w:pStyle w:val="Heading1"/>
      </w:pPr>
      <w:r>
        <w:lastRenderedPageBreak/>
        <w:t xml:space="preserve">Lots of </w:t>
      </w:r>
      <w:r w:rsidR="00B37BA3">
        <w:t>text-</w:t>
      </w:r>
      <w:r>
        <w:t>image positioning options!</w:t>
      </w:r>
    </w:p>
    <w:p w14:paraId="7F2B81DC" w14:textId="35E6D267" w:rsidR="00B8258C" w:rsidRDefault="004B02A2" w:rsidP="00B8258C">
      <w:r>
        <w:t>Some images are inline like this:</w:t>
      </w:r>
      <w:r w:rsidR="00B8258C">
        <w:t xml:space="preserve"> </w:t>
      </w:r>
      <w:r w:rsidR="00B8258C">
        <w:rPr>
          <w:noProof/>
        </w:rPr>
        <w:drawing>
          <wp:inline distT="0" distB="0" distL="0" distR="0" wp14:anchorId="018F0A11" wp14:editId="6781E073">
            <wp:extent cx="137160" cy="137160"/>
            <wp:effectExtent l="19050" t="0" r="0" b="0"/>
            <wp:docPr id="1" name="Picture 0" descr="dot_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_green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58C">
        <w:t xml:space="preserve">. </w:t>
      </w:r>
      <w:r w:rsidR="00B8258C">
        <w:br/>
      </w:r>
      <w:r w:rsidR="00B8258C">
        <w:br/>
      </w:r>
    </w:p>
    <w:p w14:paraId="5B7B3AE2" w14:textId="4B8E196D" w:rsidR="00B8258C" w:rsidRDefault="00B8258C" w:rsidP="004B02A2">
      <w:r>
        <w:rPr>
          <w:noProof/>
        </w:rPr>
        <w:drawing>
          <wp:anchor distT="0" distB="0" distL="114300" distR="114300" simplePos="0" relativeHeight="251659264" behindDoc="0" locked="0" layoutInCell="1" allowOverlap="1" wp14:anchorId="7C8C9768" wp14:editId="38997136">
            <wp:simplePos x="3589020" y="1859280"/>
            <wp:positionH relativeFrom="margin">
              <wp:align>left</wp:align>
            </wp:positionH>
            <wp:positionV relativeFrom="margin">
              <wp:align>top</wp:align>
            </wp:positionV>
            <wp:extent cx="975360" cy="975360"/>
            <wp:effectExtent l="0" t="0" r="0" b="0"/>
            <wp:wrapSquare wrapText="bothSides"/>
            <wp:docPr id="2" name="Picture 1" descr="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2A2">
        <w:t>And some anchored/abs-positioned (left/right). And some are block images:</w:t>
      </w:r>
    </w:p>
    <w:p w14:paraId="218EE25F" w14:textId="318551B4" w:rsidR="00B8258C" w:rsidRDefault="00B8258C" w:rsidP="00B8258C">
      <w:r>
        <w:rPr>
          <w:noProof/>
        </w:rPr>
        <w:drawing>
          <wp:anchor distT="0" distB="0" distL="114300" distR="114300" simplePos="0" relativeHeight="251661312" behindDoc="0" locked="0" layoutInCell="1" allowOverlap="1" wp14:anchorId="7198E4D4" wp14:editId="118F8C69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251460" cy="243840"/>
            <wp:effectExtent l="0" t="0" r="0" b="0"/>
            <wp:wrapTopAndBottom/>
            <wp:docPr id="5" name="Picture 4" descr="dot_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_green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0A4121" wp14:editId="6371768A">
            <wp:simplePos x="1950720" y="2865120"/>
            <wp:positionH relativeFrom="margin">
              <wp:align>right</wp:align>
            </wp:positionH>
            <wp:positionV relativeFrom="margin">
              <wp:align>top</wp:align>
            </wp:positionV>
            <wp:extent cx="975360" cy="975360"/>
            <wp:effectExtent l="0" t="0" r="0" b="0"/>
            <wp:wrapSquare wrapText="bothSides"/>
            <wp:docPr id="3" name="Picture 2" descr="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C5CF0" w14:textId="77777777" w:rsidR="00B8258C" w:rsidRDefault="00B8258C" w:rsidP="00B8258C">
      <w:pPr>
        <w:spacing w:before="600"/>
        <w:ind w:firstLine="0"/>
      </w:pPr>
    </w:p>
    <w:p w14:paraId="2EEF9783" w14:textId="6C9815A2" w:rsidR="00B37BA3" w:rsidRDefault="0095460A" w:rsidP="00B8258C">
      <w:pPr>
        <w:spacing w:before="600"/>
        <w:ind w:firstLine="0"/>
      </w:pPr>
      <w:r>
        <w:t xml:space="preserve">We also force some test to </w:t>
      </w:r>
      <w:r w:rsidRPr="00C95FFA">
        <w:rPr>
          <w:strike/>
        </w:rPr>
        <w:t>UPPERCASE</w:t>
      </w:r>
      <w:r>
        <w:t>. And LOWERCASE. And Caps</w:t>
      </w:r>
      <w:r w:rsidR="00B37BA3">
        <w:t>.</w:t>
      </w:r>
    </w:p>
    <w:p w14:paraId="3C8FDCC7" w14:textId="00C37342" w:rsidR="00B37BA3" w:rsidRDefault="00B37BA3" w:rsidP="00B8258C">
      <w:pPr>
        <w:spacing w:before="600"/>
        <w:ind w:firstLine="0"/>
      </w:pPr>
      <w:r>
        <w:t>And page numbers:</w:t>
      </w:r>
    </w:p>
    <w:p w14:paraId="2CC79704" w14:textId="22549BB3" w:rsidR="00B37BA3" w:rsidRDefault="00B37BA3" w:rsidP="00B8258C">
      <w:pPr>
        <w:spacing w:before="60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Auto-</w:t>
      </w:r>
      <w:proofErr w:type="gramStart"/>
      <w:r>
        <w:rPr>
          <w:rFonts w:ascii="Times New Roman" w:hAnsi="Times New Roman"/>
        </w:rPr>
        <w:t>page:-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–</w:t>
      </w:r>
    </w:p>
    <w:p w14:paraId="0F4E3B16" w14:textId="387C0BF6" w:rsidR="00B37BA3" w:rsidRDefault="00B37BA3" w:rsidP="00B8258C">
      <w:pPr>
        <w:spacing w:before="600"/>
        <w:ind w:firstLine="0"/>
        <w:rPr>
          <w:rFonts w:ascii="Times New Roman" w:hAnsi="Times New Roman"/>
        </w:rPr>
      </w:pPr>
      <w:r w:rsidRPr="00B37BA3">
        <w:rPr>
          <w:rFonts w:ascii="Times New Roman" w:hAnsi="Times New Roman"/>
        </w:rPr>
        <w:t xml:space="preserve">Page </w:t>
      </w:r>
      <w:r w:rsidRPr="00B37BA3">
        <w:rPr>
          <w:rFonts w:ascii="Times New Roman" w:hAnsi="Times New Roman"/>
        </w:rPr>
        <w:fldChar w:fldCharType="begin"/>
      </w:r>
      <w:r w:rsidRPr="00B37BA3">
        <w:rPr>
          <w:rFonts w:ascii="Times New Roman" w:hAnsi="Times New Roman"/>
        </w:rPr>
        <w:instrText xml:space="preserve"> PAGE </w:instrText>
      </w:r>
      <w:r w:rsidRPr="00B37BA3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3</w:t>
      </w:r>
      <w:r w:rsidRPr="00B37BA3">
        <w:rPr>
          <w:rFonts w:ascii="Times New Roman" w:hAnsi="Times New Roman"/>
        </w:rPr>
        <w:fldChar w:fldCharType="end"/>
      </w:r>
      <w:r w:rsidRPr="00B37BA3">
        <w:rPr>
          <w:rFonts w:ascii="Times New Roman" w:hAnsi="Times New Roman"/>
        </w:rPr>
        <w:t xml:space="preserve"> of </w:t>
      </w:r>
      <w:r w:rsidRPr="00B37BA3">
        <w:rPr>
          <w:rFonts w:ascii="Times New Roman" w:hAnsi="Times New Roman"/>
        </w:rPr>
        <w:fldChar w:fldCharType="begin"/>
      </w:r>
      <w:r w:rsidRPr="00B37BA3">
        <w:rPr>
          <w:rFonts w:ascii="Times New Roman" w:hAnsi="Times New Roman"/>
        </w:rPr>
        <w:instrText xml:space="preserve"> NUMPAGES </w:instrText>
      </w:r>
      <w:r w:rsidRPr="00B37BA3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4</w:t>
      </w:r>
      <w:r w:rsidRPr="00B37BA3">
        <w:rPr>
          <w:rFonts w:ascii="Times New Roman" w:hAnsi="Times New Roman"/>
        </w:rPr>
        <w:fldChar w:fldCharType="end"/>
      </w:r>
    </w:p>
    <w:p w14:paraId="7E5BA258" w14:textId="5702407E" w:rsidR="00B37BA3" w:rsidRDefault="00B37BA3" w:rsidP="00B8258C">
      <w:pPr>
        <w:spacing w:before="600"/>
        <w:ind w:firstLine="0"/>
        <w:rPr>
          <w:rFonts w:ascii="Times New Roman" w:hAnsi="Times New Roman"/>
        </w:rPr>
      </w:pPr>
      <w:commentRangeStart w:id="3"/>
      <w:r>
        <w:rPr>
          <w:rFonts w:ascii="Times New Roman" w:hAnsi="Times New Roman"/>
        </w:rPr>
        <w:t>And we have comments~!</w:t>
      </w:r>
      <w:commentRangeEnd w:id="3"/>
      <w:r>
        <w:rPr>
          <w:rStyle w:val="CommentReference"/>
        </w:rPr>
        <w:commentReference w:id="3"/>
      </w:r>
    </w:p>
    <w:p w14:paraId="7855F71A" w14:textId="7B89CD65" w:rsidR="00B37BA3" w:rsidRDefault="00B37BA3" w:rsidP="00B8258C">
      <w:pPr>
        <w:spacing w:before="60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del w:id="4" w:author="Eric Doversbergetr" w:date="2025-08-21T10:33:00Z" w16du:dateUtc="2025-08-21T14:33:00Z">
        <w:r w:rsidDel="00B37BA3">
          <w:rPr>
            <w:rFonts w:ascii="Times New Roman" w:hAnsi="Times New Roman"/>
          </w:rPr>
          <w:delText>tracked changes</w:delText>
        </w:r>
      </w:del>
      <w:ins w:id="5" w:author="Eric Doversbergetr" w:date="2025-08-21T10:33:00Z" w16du:dateUtc="2025-08-21T14:33:00Z">
        <w:r>
          <w:rPr>
            <w:rFonts w:ascii="Times New Roman" w:hAnsi="Times New Roman"/>
          </w:rPr>
          <w:t>suggested change</w:t>
        </w:r>
      </w:ins>
    </w:p>
    <w:p w14:paraId="668FE3C8" w14:textId="77777777" w:rsidR="00B37BA3" w:rsidRDefault="00B37BA3" w:rsidP="00B8258C">
      <w:pPr>
        <w:spacing w:before="600"/>
        <w:ind w:firstLine="0"/>
      </w:pPr>
    </w:p>
    <w:p w14:paraId="0DA95969" w14:textId="77777777" w:rsidR="00B8258C" w:rsidRDefault="00B8258C" w:rsidP="00B8258C">
      <w:pPr>
        <w:spacing w:before="600"/>
        <w:ind w:firstLine="0"/>
      </w:pPr>
    </w:p>
    <w:p w14:paraId="57FD32A2" w14:textId="77777777" w:rsidR="00B8258C" w:rsidRDefault="00B8258C" w:rsidP="00B8258C">
      <w:pPr>
        <w:spacing w:before="600"/>
        <w:ind w:firstLine="0"/>
      </w:pPr>
    </w:p>
    <w:p w14:paraId="14121DEC" w14:textId="77777777" w:rsidR="000E6136" w:rsidRDefault="000E6136" w:rsidP="00A900CE">
      <w:pPr>
        <w:ind w:firstLine="0"/>
      </w:pPr>
    </w:p>
    <w:p w14:paraId="1D400E32" w14:textId="2CBF510E" w:rsidR="00A900CE" w:rsidRDefault="00A900CE" w:rsidP="00A900CE">
      <w:pPr>
        <w:ind w:firstLine="0"/>
      </w:pPr>
      <w:r>
        <w:t>And there can be empty pages:</w:t>
      </w:r>
    </w:p>
    <w:p w14:paraId="74381F2D" w14:textId="77777777" w:rsidR="00A900CE" w:rsidRDefault="00A900CE" w:rsidP="00A900CE">
      <w:pPr>
        <w:ind w:firstLine="0"/>
      </w:pPr>
    </w:p>
    <w:sectPr w:rsidR="00A900CE">
      <w:footerReference w:type="even" r:id="rId45"/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Eric Doversbergetr" w:date="2025-08-21T10:32:00Z" w:initials="ED">
    <w:p w14:paraId="0C710941" w14:textId="77777777" w:rsidR="00B37BA3" w:rsidRDefault="00B37BA3" w:rsidP="00B37BA3">
      <w:r>
        <w:rPr>
          <w:rStyle w:val="CommentReference"/>
        </w:rPr>
        <w:annotationRef/>
      </w:r>
      <w:r>
        <w:rPr>
          <w:sz w:val="20"/>
          <w:szCs w:val="20"/>
        </w:rPr>
        <w:t>I am a comment~!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7109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D200E4A" w16cex:dateUtc="2025-08-21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710941" w16cid:durableId="1D200E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0147E" w14:textId="77777777" w:rsidR="002D31B0" w:rsidRDefault="002D31B0" w:rsidP="00B37BA3">
      <w:pPr>
        <w:spacing w:line="240" w:lineRule="auto"/>
      </w:pPr>
      <w:r>
        <w:separator/>
      </w:r>
    </w:p>
  </w:endnote>
  <w:endnote w:type="continuationSeparator" w:id="0">
    <w:p w14:paraId="3E2A856C" w14:textId="77777777" w:rsidR="002D31B0" w:rsidRDefault="002D31B0" w:rsidP="00B37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91491486"/>
      <w:docPartObj>
        <w:docPartGallery w:val="Page Numbers (Bottom of Page)"/>
        <w:docPartUnique/>
      </w:docPartObj>
    </w:sdtPr>
    <w:sdtContent>
      <w:p w14:paraId="26D299EF" w14:textId="4E1DD672" w:rsidR="00B37BA3" w:rsidRDefault="00B37BA3" w:rsidP="002533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1F172ED" w14:textId="77777777" w:rsidR="00B37BA3" w:rsidRDefault="00B37BA3" w:rsidP="00B37B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8852222"/>
      <w:docPartObj>
        <w:docPartGallery w:val="Page Numbers (Bottom of Page)"/>
        <w:docPartUnique/>
      </w:docPartObj>
    </w:sdtPr>
    <w:sdtContent>
      <w:p w14:paraId="426CBCF8" w14:textId="6A564BA5" w:rsidR="00B37BA3" w:rsidRDefault="00B37BA3" w:rsidP="002533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89541E" w14:textId="77777777" w:rsidR="00B37BA3" w:rsidRDefault="00B37BA3" w:rsidP="00B37B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699E7" w14:textId="77777777" w:rsidR="002D31B0" w:rsidRDefault="002D31B0" w:rsidP="00B37BA3">
      <w:pPr>
        <w:spacing w:line="240" w:lineRule="auto"/>
      </w:pPr>
      <w:r>
        <w:separator/>
      </w:r>
    </w:p>
  </w:footnote>
  <w:footnote w:type="continuationSeparator" w:id="0">
    <w:p w14:paraId="3B926F02" w14:textId="77777777" w:rsidR="002D31B0" w:rsidRDefault="002D31B0" w:rsidP="00B37BA3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ric Doversbergetr">
    <w15:presenceInfo w15:providerId="AD" w15:userId="S::eric@harbourclients.com::429b556c-9450-458a-93f8-582620d084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36"/>
    <w:rsid w:val="000E6136"/>
    <w:rsid w:val="00103680"/>
    <w:rsid w:val="001321F7"/>
    <w:rsid w:val="002D31B0"/>
    <w:rsid w:val="004B02A2"/>
    <w:rsid w:val="007D64BB"/>
    <w:rsid w:val="00835ADC"/>
    <w:rsid w:val="008A1DF4"/>
    <w:rsid w:val="008B0B28"/>
    <w:rsid w:val="0095460A"/>
    <w:rsid w:val="00957044"/>
    <w:rsid w:val="00A4510A"/>
    <w:rsid w:val="00A900CE"/>
    <w:rsid w:val="00B37BA3"/>
    <w:rsid w:val="00B8258C"/>
    <w:rsid w:val="00C95FFA"/>
    <w:rsid w:val="00D128C0"/>
    <w:rsid w:val="00D46AC3"/>
    <w:rsid w:val="00E84113"/>
    <w:rsid w:val="00E9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6707"/>
  <w15:chartTrackingRefBased/>
  <w15:docId w15:val="{977615DF-23D8-9A42-A60F-A44BC18B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36"/>
    <w:pPr>
      <w:spacing w:after="0" w:line="276" w:lineRule="auto"/>
      <w:ind w:firstLine="432"/>
    </w:pPr>
    <w:rPr>
      <w:rFonts w:ascii="Ubuntu" w:hAnsi="Ubuntu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36"/>
    <w:pPr>
      <w:numPr>
        <w:ilvl w:val="1"/>
      </w:numPr>
      <w:ind w:firstLine="43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36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E6136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0E61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6136"/>
    <w:rPr>
      <w:color w:val="0000FF"/>
      <w:u w:val="single"/>
    </w:rPr>
  </w:style>
  <w:style w:type="character" w:customStyle="1" w:styleId="cite-bracket">
    <w:name w:val="cite-bracket"/>
    <w:basedOn w:val="DefaultParagraphFont"/>
    <w:rsid w:val="000E6136"/>
  </w:style>
  <w:style w:type="paragraph" w:styleId="NormalWeb">
    <w:name w:val="Normal (Web)"/>
    <w:basedOn w:val="Normal"/>
    <w:uiPriority w:val="99"/>
    <w:semiHidden/>
    <w:unhideWhenUsed/>
    <w:rsid w:val="000E613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7B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A3"/>
    <w:rPr>
      <w:rFonts w:ascii="Ubuntu" w:hAnsi="Ubuntu"/>
      <w:kern w:val="0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37BA3"/>
  </w:style>
  <w:style w:type="character" w:styleId="CommentReference">
    <w:name w:val="annotation reference"/>
    <w:basedOn w:val="DefaultParagraphFont"/>
    <w:uiPriority w:val="99"/>
    <w:semiHidden/>
    <w:unhideWhenUsed/>
    <w:rsid w:val="00B37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BA3"/>
    <w:rPr>
      <w:rFonts w:ascii="Ubuntu" w:hAnsi="Ubuntu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BA3"/>
    <w:rPr>
      <w:rFonts w:ascii="Ubuntu" w:hAnsi="Ubuntu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B37BA3"/>
    <w:pPr>
      <w:spacing w:after="0" w:line="240" w:lineRule="auto"/>
    </w:pPr>
    <w:rPr>
      <w:rFonts w:ascii="Ubuntu" w:hAnsi="Ubuntu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he_Picture_of_Dorian_Gray" TargetMode="External"/><Relationship Id="rId18" Type="http://schemas.openxmlformats.org/officeDocument/2006/relationships/hyperlink" Target="https://en.wikipedia.org/wiki/Oscar_Wilde_Centre" TargetMode="External"/><Relationship Id="rId26" Type="http://schemas.openxmlformats.org/officeDocument/2006/relationships/hyperlink" Target="https://en.wikipedia.org/wiki/Oscar_Wilde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en.wikipedia.org/wiki/Willie_Wilde" TargetMode="External"/><Relationship Id="rId34" Type="http://schemas.openxmlformats.org/officeDocument/2006/relationships/hyperlink" Target="https://en.wikipedia.org/wiki/Young_Irelanders" TargetMode="External"/><Relationship Id="rId42" Type="http://schemas.microsoft.com/office/2011/relationships/commentsExtended" Target="commentsExtended.xm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Dramat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scar_Wilde" TargetMode="External"/><Relationship Id="rId29" Type="http://schemas.openxmlformats.org/officeDocument/2006/relationships/hyperlink" Target="https://en.wikipedia.org/wiki/Jane_Wilde" TargetMode="External"/><Relationship Id="rId11" Type="http://schemas.openxmlformats.org/officeDocument/2006/relationships/hyperlink" Target="https://en.wikipedia.org/wiki/Oscar_Wilde" TargetMode="External"/><Relationship Id="rId24" Type="http://schemas.openxmlformats.org/officeDocument/2006/relationships/hyperlink" Target="https://en.wikipedia.org/wiki/Young_Irelanders" TargetMode="External"/><Relationship Id="rId32" Type="http://schemas.openxmlformats.org/officeDocument/2006/relationships/hyperlink" Target="https://en.wikipedia.org/wiki/Charles_Maturin" TargetMode="External"/><Relationship Id="rId37" Type="http://schemas.openxmlformats.org/officeDocument/2006/relationships/hyperlink" Target="https://en.wikipedia.org/wiki/Oscar_Wilde" TargetMode="External"/><Relationship Id="rId40" Type="http://schemas.openxmlformats.org/officeDocument/2006/relationships/image" Target="media/image3.pn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The_Happy_Prince_and_Other_Tales" TargetMode="External"/><Relationship Id="rId23" Type="http://schemas.openxmlformats.org/officeDocument/2006/relationships/hyperlink" Target="https://en.wikipedia.org/wiki/Oscar_Wilde" TargetMode="External"/><Relationship Id="rId28" Type="http://schemas.openxmlformats.org/officeDocument/2006/relationships/hyperlink" Target="https://en.wikipedia.org/wiki/Oscar_Wilde" TargetMode="External"/><Relationship Id="rId36" Type="http://schemas.openxmlformats.org/officeDocument/2006/relationships/hyperlink" Target="https://en.wikipedia.org/wiki/Oscar_Wild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n.wikipedia.org/wiki/Victorian_era" TargetMode="External"/><Relationship Id="rId19" Type="http://schemas.openxmlformats.org/officeDocument/2006/relationships/hyperlink" Target="https://en.wikipedia.org/wiki/Jane_Wilde" TargetMode="External"/><Relationship Id="rId31" Type="http://schemas.openxmlformats.org/officeDocument/2006/relationships/hyperlink" Target="https://en.wikipedia.org/wiki/Willie_Wilde" TargetMode="External"/><Relationship Id="rId44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Aestheticism" TargetMode="External"/><Relationship Id="rId14" Type="http://schemas.openxmlformats.org/officeDocument/2006/relationships/hyperlink" Target="https://en.wikipedia.org/wiki/Epigrams" TargetMode="External"/><Relationship Id="rId22" Type="http://schemas.openxmlformats.org/officeDocument/2006/relationships/hyperlink" Target="https://en.wikipedia.org/wiki/Charles_Maturin" TargetMode="External"/><Relationship Id="rId27" Type="http://schemas.openxmlformats.org/officeDocument/2006/relationships/hyperlink" Target="https://en.wikipedia.org/wiki/Oscar_Wilde" TargetMode="External"/><Relationship Id="rId30" Type="http://schemas.openxmlformats.org/officeDocument/2006/relationships/hyperlink" Target="https://en.wikipedia.org/wiki/Sir_William_Wilde" TargetMode="External"/><Relationship Id="rId35" Type="http://schemas.openxmlformats.org/officeDocument/2006/relationships/hyperlink" Target="https://en.wikipedia.org/wiki/Irish_nationalism" TargetMode="External"/><Relationship Id="rId43" Type="http://schemas.microsoft.com/office/2016/09/relationships/commentsIds" Target="commentsIds.xml"/><Relationship Id="rId48" Type="http://schemas.microsoft.com/office/2011/relationships/people" Target="people.xml"/><Relationship Id="rId8" Type="http://schemas.openxmlformats.org/officeDocument/2006/relationships/hyperlink" Target="https://en.wikipedia.org/wiki/Oscar_Wild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Gothic_fiction" TargetMode="External"/><Relationship Id="rId17" Type="http://schemas.openxmlformats.org/officeDocument/2006/relationships/hyperlink" Target="https://en.wikipedia.org/wiki/Westland_Row" TargetMode="External"/><Relationship Id="rId25" Type="http://schemas.openxmlformats.org/officeDocument/2006/relationships/hyperlink" Target="https://en.wikipedia.org/wiki/Irish_nationalism" TargetMode="External"/><Relationship Id="rId33" Type="http://schemas.openxmlformats.org/officeDocument/2006/relationships/hyperlink" Target="https://en.wikipedia.org/wiki/Oscar_Wilde" TargetMode="External"/><Relationship Id="rId38" Type="http://schemas.openxmlformats.org/officeDocument/2006/relationships/image" Target="media/image1.png"/><Relationship Id="rId46" Type="http://schemas.openxmlformats.org/officeDocument/2006/relationships/footer" Target="footer2.xml"/><Relationship Id="rId20" Type="http://schemas.openxmlformats.org/officeDocument/2006/relationships/hyperlink" Target="https://en.wikipedia.org/wiki/Sir_William_Wilde" TargetMode="External"/><Relationship Id="rId41" Type="http://schemas.openxmlformats.org/officeDocument/2006/relationships/comments" Target="commen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scar_Wil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Doversbergetr</dc:creator>
  <cp:keywords/>
  <dc:description/>
  <cp:lastModifiedBy>Nick Bernal</cp:lastModifiedBy>
  <cp:revision>2</cp:revision>
  <dcterms:created xsi:type="dcterms:W3CDTF">2025-09-19T16:33:00Z</dcterms:created>
  <dcterms:modified xsi:type="dcterms:W3CDTF">2025-09-19T16:33:00Z</dcterms:modified>
</cp:coreProperties>
</file>