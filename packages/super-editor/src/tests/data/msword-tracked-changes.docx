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48948" w14:textId="1E169EF5" w:rsidR="003C58BC" w:rsidRDefault="00BA0BBB">
      <w:r>
        <w:t xml:space="preserve">Here is a MS Word </w:t>
      </w:r>
      <w:del w:id="0" w:author="Nick Bernal" w:date="2025-09-30T09:22:00Z" w16du:dateUtc="2025-09-30T16:22:00Z">
        <w:r w:rsidDel="00BA0BBB">
          <w:delText xml:space="preserve">basic </w:delText>
        </w:r>
      </w:del>
      <w:ins w:id="1" w:author="Nick Bernal" w:date="2025-09-30T09:22:00Z" w16du:dateUtc="2025-09-30T16:22:00Z">
        <w:r>
          <w:t>cool</w:t>
        </w:r>
        <w:r>
          <w:t xml:space="preserve"> </w:t>
        </w:r>
      </w:ins>
      <w:r>
        <w:t>sentence</w:t>
      </w:r>
    </w:p>
    <w:p w14:paraId="79A585C6" w14:textId="77777777" w:rsidR="00BA0BBB" w:rsidRDefault="00BA0BBB"/>
    <w:p w14:paraId="41DBE088" w14:textId="354FDE9A" w:rsidR="00BA0BBB" w:rsidDel="00BA0BBB" w:rsidRDefault="00BA0BBB">
      <w:pPr>
        <w:rPr>
          <w:del w:id="2" w:author="Nick Bernal" w:date="2025-09-30T09:22:00Z" w16du:dateUtc="2025-09-30T16:22:00Z"/>
        </w:rPr>
      </w:pPr>
      <w:del w:id="3" w:author="Nick Bernal" w:date="2025-09-30T09:22:00Z" w16du:dateUtc="2025-09-30T16:22:00Z">
        <w:r w:rsidDel="00BA0BBB">
          <w:delText>Delete me</w:delText>
        </w:r>
      </w:del>
    </w:p>
    <w:p w14:paraId="58015C81" w14:textId="77777777" w:rsidR="00BA0BBB" w:rsidRDefault="00BA0BBB"/>
    <w:p w14:paraId="79C98726" w14:textId="43CC2ECC" w:rsidR="00BA0BBB" w:rsidRDefault="00BA0BBB">
      <w:ins w:id="4" w:author="Nick Bernal" w:date="2025-09-30T09:22:00Z" w16du:dateUtc="2025-09-30T16:22:00Z">
        <w:r>
          <w:t>New text</w:t>
        </w:r>
      </w:ins>
    </w:p>
    <w:sectPr w:rsidR="00BA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ck Bernal">
    <w15:presenceInfo w15:providerId="AD" w15:userId="S::nick@superdoc.dev::4464350f-9f85-4a67-a601-d9205f9ec2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BB"/>
    <w:rsid w:val="00360F1B"/>
    <w:rsid w:val="003C1D14"/>
    <w:rsid w:val="003C58BC"/>
    <w:rsid w:val="00931F1A"/>
    <w:rsid w:val="00BA0BBB"/>
    <w:rsid w:val="00F4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C18DC"/>
  <w15:chartTrackingRefBased/>
  <w15:docId w15:val="{8D7FBC86-12D0-124E-B8CC-993E4E20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B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B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B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B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BB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BB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BB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B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B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B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B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B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B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B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BB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B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B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BBB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BA0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2025-09-30T16:22:00Z</dcterms:created>
  <dcterms:modified xsi:type="dcterms:W3CDTF">2025-09-30T16:22:00Z</dcterms:modified>
</cp:coreProperties>
</file>