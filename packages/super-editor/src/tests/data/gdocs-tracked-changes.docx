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a </w:t>
      </w:r>
      <w:ins w:author="Nick Bernal" w:id="0" w:date="2025-09-30T16:21:26Z">
        <w:r w:rsidDel="00000000" w:rsidR="00000000" w:rsidRPr="00000000">
          <w:rPr>
            <w:rtl w:val="0"/>
          </w:rPr>
          <w:t xml:space="preserve">cool</w:t>
        </w:r>
      </w:ins>
      <w:del w:author="Nick Bernal" w:id="0" w:date="2025-09-30T16:21:26Z">
        <w:r w:rsidDel="00000000" w:rsidR="00000000" w:rsidRPr="00000000">
          <w:rPr>
            <w:rtl w:val="0"/>
          </w:rPr>
          <w:delText xml:space="preserve">basic</w:delText>
        </w:r>
      </w:del>
      <w:r w:rsidDel="00000000" w:rsidR="00000000" w:rsidRPr="00000000">
        <w:rPr>
          <w:rtl w:val="0"/>
        </w:rPr>
        <w:t xml:space="preserve"> sentence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del w:author="Nick Bernal" w:id="1" w:date="2025-09-30T16:21:24Z">
        <w:r w:rsidDel="00000000" w:rsidR="00000000" w:rsidRPr="00000000">
          <w:rPr>
            <w:rtl w:val="0"/>
          </w:rPr>
          <w:delText xml:space="preserve">Delete me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ins w:author="Nick Bernal" w:id="2" w:date="2025-09-30T16:21:21Z">
        <w:r w:rsidDel="00000000" w:rsidR="00000000" w:rsidRPr="00000000">
          <w:rPr>
            <w:rtl w:val="0"/>
          </w:rPr>
          <w:t xml:space="preserve">New text</w:t>
        </w:r>
      </w:ins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