
<file path=[Content_Types].xml><?xml version="1.0" encoding="utf-8"?>
<Types xmlns="http://schemas.openxmlformats.org/package/2006/content-types"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Default="00D3710A">
      <w:pPr>
        <w:spacing w:lineRule="auto"/>
      </w:pPr>
      <w:r>
        <w:t xml:space="preserve">Oftentimes you might want to suggest a little </w:t>
      </w:r>
      <w:del w:id="1" w:author="SuperDoc Legal Team" w:authorEmail="undefined" w:date="2025-07-08T13:27:00Z">
        <w:r>
          <w:delText>something</w:delText>
        </w:r>
      </w:del>
      <w:ins w:id="2" w:author="SuperDoc Legal Team" w:authorEmail="undefined" w:date="2025-07-08T13:27:00Z">
        <w:r>
          <w:t>or sometimes you want to suggest a lot of things.</w:t>
        </w:r>
      </w:ins>
    </w:p>
    <w:p w:rsidRDefault="00D3710A">
      <w:pPr>
        <w:spacing w:lineRule="auto"/>
        <w:rPr/>
      </w:pPr>
    </w:p>
    <w:p w:rsidRDefault="00D3710A">
      <w:pPr>
        <w:spacing w:lineRule="auto"/>
      </w:pPr>
    </w:p>
    <w:p w:rsidRDefault="00D3710A">
      <w:pPr>
        <w:spacing w:lineRule="auto"/>
      </w:pPr>
    </w:p>
    <w:p w:rsidRDefault="00D3710A">
      <w:pPr>
        <w:spacing w:lineRule="auto"/>
      </w:pPr>
      <w:r>
        <w:br/>
      </w:r>
      <w:r>
        <w:rPr/>
        <w:t>Or just leave a comment.</w:t>
      </w:r>
    </w:p>
    <w:p w:rsidRDefault="00D3710A">
      <w:pPr>
        <w:spacing w:lineRule="auto"/>
        <w:rPr/>
      </w:pPr>
    </w:p>
    <w:p w:rsidRDefault="00D3710A">
      <w:pPr>
        <w:spacing w:lineRule="auto"/>
      </w:pPr>
      <w:ins w:id="8" w:author="SuperDoc Legal Team" w:authorEmail="undefined" w:date="2025-07-08T13:28:00Z">
        <w:r>
          <w:t>Or an entirely new sentence.</w:t>
        </w:r>
      </w:ins>
    </w:p>
    <w:sectPr w:rsidR="00D3710A">
      <w:pgSz w:w="12240" w:h="15840"/>
      <w:pgMar w:top="1440" w:right="1440" w:bottom="1440" w:left="1440" w:header="720" w:footer="720" w:gutter="0"/>
      <w:cols w:space="720"/>
      <w:docGrid w:linePitch="360"/>
      <w:headerReference w:type="default" r:id="rId0c27db6e"/>
      <w:footerReference w:type="default" r:id="rId94763e5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SuperDoc Legal Team" w:date="2025-07-08T13:27:00Z" w:initials="SDL">
    <w:p w14:paraId="1DE098FD" w14:textId="73BD4EA3" w:rsidR="00D3710A" w:rsidRDefault="00D3710A">
      <w:pPr>
        <w:pStyle w:val="CommentText"/>
      </w:pPr>
      <w:r>
        <w:rPr>
          <w:rStyle w:val="CommentReference"/>
        </w:rPr>
        <w:annotationRef/>
      </w:r>
      <w:r>
        <w:t>Just a comment annotation.</w:t>
      </w:r>
    </w:p>
  </w:comment>
  <w:comment w:id="6" w:author="SuperDoc Legal Team" w:date="2025-07-08T13:28:00Z" w:initials="SDL">
    <w:p w14:paraId="52653900" w14:textId="1944E632" w:rsidR="00D3710A" w:rsidRDefault="00D3710A">
      <w:pPr>
        <w:pStyle w:val="CommentText"/>
      </w:pPr>
      <w:r>
        <w:rPr>
          <w:rStyle w:val="CommentReference"/>
        </w:rPr>
        <w:annotationRef/>
      </w:r>
      <w:r>
        <w:t>Maybe even a comment on a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E098FD" w15:done="0"/>
  <w15:commentEx w15:paraId="52653900" w15:paraIdParent="1DE098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9AC234C" w16cex:dateUtc="2025-07-08T17:27:00Z"/>
  <w16cex:commentExtensible w16cex:durableId="36D32AD2" w16cex:dateUtc="2025-07-08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E098FD" w16cid:durableId="09AC234C"/>
  <w16cid:commentId w16cid:paraId="52653900" w16cid:durableId="36D32A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perDoc Legal Team">
    <w15:presenceInfo w15:providerId="None" w15:userId="SuperDoc Legal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0A"/>
    <w:rsid w:val="005F37EB"/>
    <w:rsid w:val="009C0D82"/>
    <w:rsid w:val="00B10F57"/>
    <w:rsid w:val="00B620AF"/>
    <w:rsid w:val="00D3710A"/>
    <w:rsid w:val="00F365A5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754C"/>
  <w15:chartTrackingRefBased/>
  <w15:docId w15:val="{88206F50-FB6D-0D48-9428-58234AB7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3710A"/>
  </w:style>
  <w:style w:type="character" w:styleId="CommentReference">
    <w:name w:val="annotation reference"/>
    <w:basedOn w:val="DefaultParagraphFont"/>
    <w:uiPriority w:val="99"/>
    <w:semiHidden/>
    <w:unhideWhenUsed/>
    <w:rsid w:val="00D37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1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10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26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microsoft.com/office/2018/08/relationships/commentsExtensible" Target="commentsExtensi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10" Type="http://schemas.openxmlformats.org/officeDocument/2006/relationships/theme" Target="theme/theme1.xml" /><Relationship Id="rId4" Type="http://schemas.openxmlformats.org/officeDocument/2006/relationships/comments" Target="comments.xml" /><Relationship Id="rId9" Type="http://schemas.microsoft.com/office/2011/relationships/people" Target="people.xml" /><Relationship Id="rId0c27db6e" Type="http://schemas.openxmlformats.org/officeDocument/2006/relationships/header" Target="header1.xml" /><Relationship Id="rId94763e56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>SuperDoc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SuperDoc Legal Team</dc:creator>
  <cp:keywords/>
  <dc:description/>
  <cp:lastModifiedBy>SuperDoc Legal Team</cp:lastModifiedBy>
  <cp:revision>2</cp:revision>
  <dcterms:created xsi:type="dcterms:W3CDTF">2025-07-08T17:26:00Z</dcterms:created>
  <dcterms:modified xsi:type="dcterms:W3CDTF">2025-07-08T17:33:00Z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uperdocVersion" fmtid="{D5CDD505-2E9C-101B-9397-08002B2CF9AE}" pid="2">
    <vt:lpwstr>0.17.0</vt:lpwstr>
  </property>
</Properties>
</file>