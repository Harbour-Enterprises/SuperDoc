
<file path=[Content_Types].xml><?xml version="1.0" encoding="utf-8"?>
<Types xmlns="http://schemas.openxmlformats.org/package/2006/content-types">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ody"/>
        <w:spacing w:before="0" w:after="0" w:lineRule="auto"/>
      </w:pPr>
      <w:r>
        <w:rPr>
          <w:color w:val="999999"/>
          <w:rFonts w:ascii="Roboto Light" w:eastAsia="Roboto Light" w:hAnsi="Roboto Light" w:cs="Roboto Light"/>
          <w:sz w:val="32"/>
        </w:rPr>
        <w:t>Press release</w:t>
      </w:r>
    </w:p>
    <w:p>
      <w:pPr>
        <w:pStyle w:val="Body"/>
        <w:spacing w:before="0" w:after="0" w:lineRule="auto"/>
      </w:pPr>
      <w:r>
        <w:rPr>
          <w:b/>
          <w:rFonts w:ascii="Roboto" w:eastAsia="Roboto" w:hAnsi="Roboto" w:cs="Roboto"/>
          <w:sz w:val="44"/>
        </w:rPr>
        <w:t>Harbour launches collaborative</w:t>
      </w:r>
      <w:del w:id="0" w:author="Superdoc User" w:authorEmail="undefined" w:date="2024-12-20T04:20:00Z">
        <w:r>
          <w:rPr>
            <w:b/>
            <w:rFonts w:ascii="Roboto" w:eastAsia="Roboto" w:hAnsi="Roboto" w:cs="Roboto"/>
            <w:sz w:val="44"/>
          </w:rPr>
          <w:delText xml:space="preserve"> DOCX</w:delText>
        </w:r>
      </w:del>
      <w:r>
        <w:rPr>
          <w:b/>
          <w:rFonts w:ascii="Roboto" w:eastAsia="Roboto" w:hAnsi="Roboto" w:cs="Roboto"/>
          <w:sz w:val="44"/>
        </w:rPr>
        <w:t xml:space="preserve"> </w:t>
      </w:r>
      <w:ins w:id="1" w:author="Superdoc User" w:authorEmail="undefined" w:date="2024-12-20T04:20:00Z">
        <w:r>
          <w:rPr>
            <w:b/>
            <w:rFonts w:ascii="Roboto" w:eastAsia="Roboto" w:hAnsi="Roboto" w:cs="Roboto"/>
            <w:sz w:val="44"/>
          </w:rPr>
          <w:t>web native document</w:t>
        </w:r>
      </w:ins>
      <w:r>
        <w:rPr>
          <w:b/>
          <w:rFonts w:ascii="Roboto" w:eastAsia="Roboto" w:hAnsi="Roboto" w:cs="Roboto"/>
          <w:sz w:val="44"/>
        </w:rPr>
        <w:t xml:space="preserve"> editing for contracts</w:t>
      </w:r>
    </w:p>
    <w:p>
      <w:pPr>
        <w:pStyle w:val="Body"/>
        <w:spacing w:before="0" w:after="0" w:lineRule="auto"/>
      </w:pPr>
      <w:r>
        <w:rPr>
          <w:color w:val="000000"/>
          <w:rFonts w:ascii="Arial" w:eastAsia="Arial" w:hAnsi="Arial" w:cs="Arial"/>
          <w:sz w:val="22"/>
        </w:rPr>
        <w:t xml:space="preserve">For all the capabilities of the modern browser, </w:t>
      </w:r>
      <w:del w:id="2" w:author="Superdoc User" w:authorEmail="undefined" w:date="2024-12-20T04:30:00Z">
        <w:r>
          <w:rPr>
            <w:color w:val="000000"/>
            <w:rFonts w:ascii="Arial" w:eastAsia="Arial" w:hAnsi="Arial" w:cs="Arial"/>
            <w:sz w:val="22"/>
          </w:rPr>
          <w:delText>the online editing of a DOCX file is still a pain</w:delText>
        </w:r>
      </w:del>
      <w:ins w:id="3" w:author="Superdoc User" w:authorEmail="undefined" w:date="2024-12-20T04:30:00Z">
        <w:r>
          <w:rPr>
            <w:color w:val="000000"/>
            <w:rFonts w:ascii="Arial" w:eastAsia="Arial" w:hAnsi="Arial" w:cs="Arial"/>
            <w:sz w:val="22"/>
          </w:rPr>
          <w:t xml:space="preserve">the </w:t>
        </w:r>
      </w:ins>
      <w:ins w:id="4" w:author="Superdoc User" w:authorEmail="undefined" w:date="2024-12-20T04:40:00Z">
        <w:r>
          <w:rPr>
            <w:color w:val="000000"/>
            <w:rFonts w:ascii="Arial" w:eastAsia="Arial" w:hAnsi="Arial" w:cs="Arial"/>
            <w:sz w:val="22"/>
          </w:rPr>
          <w:t>experience of editing documents on the web continues to be difficult</w:t>
        </w:r>
      </w:ins>
      <w:r>
        <w:rPr>
          <w:color w:val="000000"/>
          <w:rFonts w:ascii="Arial" w:eastAsia="Arial" w:hAnsi="Arial" w:cs="Arial"/>
          <w:sz w:val="22"/>
        </w:rPr>
        <w:t>. This is especially true when needing to embed a collaborative document editor inside one’s own web application.</w:t>
      </w:r>
    </w:p>
    <w:p>
      <w:pPr>
        <w:pStyle w:val="Body"/>
        <w:spacing w:before="0" w:after="0" w:lineRule="auto"/>
      </w:pPr>
    </w:p>
    <w:p>
      <w:pPr>
        <w:pStyle w:val="Body"/>
        <w:spacing w:before="0" w:after="0" w:lineRule="auto"/>
      </w:pPr>
      <w:r>
        <w:rPr>
          <w:color w:val="000000"/>
          <w:rFonts w:ascii="Arial" w:eastAsia="Arial" w:hAnsi="Arial" w:cs="Arial"/>
          <w:sz w:val="22"/>
        </w:rPr>
        <w:t xml:space="preserve">Enter </w:t>
      </w:r>
      <w:hyperlink r:id="rId6fa86a44">
        <w:r>
          <w:rPr>
            <w:rStyle w:val="Hyperlink"/>
            <w:color w:val="000000"/>
            <w:rFonts w:ascii="Arial" w:eastAsia="Arial" w:hAnsi="Arial" w:cs="Arial"/>
            <w:sz w:val="22"/>
            <w:u w:val="single"/>
          </w:rPr>
          <w:t>Harbour</w:t>
        </w:r>
      </w:hyperlink>
      <w:r>
        <w:rPr>
          <w:color w:val="000000"/>
          <w:rFonts w:ascii="Arial" w:eastAsia="Arial" w:hAnsi="Arial" w:cs="Arial"/>
          <w:sz w:val="22"/>
        </w:rPr>
        <w:t xml:space="preserve">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pPr>
        <w:pStyle w:val="Body"/>
        <w:spacing w:before="0" w:after="0" w:lineRule="auto"/>
      </w:pPr>
    </w:p>
    <w:p>
      <w:pPr>
        <w:pStyle w:val="Body"/>
        <w:spacing w:before="0" w:after="0" w:lineRule="auto"/>
      </w:pPr>
      <w:r>
        <w:rPr>
          <w:b/>
          <w:color w:val="000000"/>
          <w:rFonts w:ascii="Arial" w:eastAsia="Arial" w:hAnsi="Arial" w:cs="Arial"/>
          <w:sz w:val="22"/>
        </w:rPr>
        <w:t>Why did we build this?</w:t>
      </w:r>
    </w:p>
    <w:p>
      <w:pPr>
        <w:pStyle w:val="Body"/>
        <w:spacing w:before="0" w:after="0" w:lineRule="auto"/>
      </w:pPr>
    </w:p>
    <w:p>
      <w:pPr>
        <w:pStyle w:val="Body"/>
        <w:spacing w:before="0" w:after="0" w:lineRule="auto"/>
      </w:pPr>
      <w:r>
        <w:rPr>
          <w:color w:val="000000"/>
          <w:rFonts w:ascii="Arial" w:eastAsia="Arial" w:hAnsi="Arial" w:cs="Arial"/>
          <w:sz w:val="22"/>
        </w:rPr>
        <w:t xml:space="preserve">Harbour is acutely aware of the challenges around bringing online document editing to your own web application since </w:t>
      </w:r>
      <w:ins w:id="5" w:author="Superdoc User" w:authorEmail="undefined" w:date="2024-12-20T04:30:00Z">
        <w:r>
          <w:rPr>
            <w:color w:val="000000"/>
            <w:rFonts w:ascii="Arial" w:eastAsia="Arial" w:hAnsi="Arial" w:cs="Arial"/>
            <w:sz w:val="22"/>
          </w:rPr>
          <w:t xml:space="preserve">many of </w:t>
        </w:r>
      </w:ins>
      <w:r>
        <w:rPr>
          <w:color w:val="000000"/>
          <w:rFonts w:ascii="Arial" w:eastAsia="Arial" w:hAnsi="Arial" w:cs="Arial"/>
          <w:sz w:val="22"/>
        </w:rPr>
        <w:t xml:space="preserve">its customers are modern legal teams. Their customers need to go from document drafted to signed as quickly as possible, which requires streamlining their version tracking, approval workflows and integrations in the process. </w:t>
      </w:r>
    </w:p>
    <w:p>
      <w:pPr>
        <w:pStyle w:val="Body"/>
        <w:spacing w:before="0" w:after="0" w:lineRule="auto"/>
      </w:pPr>
    </w:p>
    <w:p>
      <w:pPr>
        <w:pStyle w:val="Body"/>
        <w:spacing w:before="0" w:after="0" w:lineRule="auto"/>
      </w:pPr>
      <w:r>
        <w:rPr>
          <w:color w:val="000000"/>
          <w:rFonts w:ascii="Arial" w:eastAsia="Arial" w:hAnsi="Arial" w:cs="Arial"/>
          <w:sz w:val="22"/>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pPr>
        <w:pStyle w:val="Body"/>
        <w:spacing w:before="0" w:after="0" w:lineRule="auto"/>
      </w:pPr>
    </w:p>
    <w:p>
      <w:pPr>
        <w:pStyle w:val="Body"/>
        <w:spacing w:before="0" w:after="0" w:lineRule="auto"/>
      </w:pPr>
      <w:r>
        <w:rPr>
          <w:b/>
          <w:color w:val="000000"/>
          <w:rFonts w:ascii="Arial" w:eastAsia="Arial" w:hAnsi="Arial" w:cs="Arial"/>
          <w:sz w:val="22"/>
        </w:rPr>
        <w:t>Key differences</w:t>
      </w:r>
    </w:p>
    <w:p>
      <w:pPr>
        <w:pStyle w:val="Body"/>
        <w:spacing w:before="0" w:after="0" w:lineRule="auto"/>
      </w:pPr>
    </w:p>
    <w:p>
      <w:pPr>
        <w:pStyle w:val="Body"/>
        <w:spacing w:before="0" w:after="0" w:lineRule="auto"/>
      </w:pPr>
      <w:r>
        <w:rPr>
          <w:i/>
          <w:color w:val="000000"/>
          <w:rFonts w:ascii="Arial" w:eastAsia="Arial" w:hAnsi="Arial" w:cs="Arial"/>
          <w:sz w:val="22"/>
        </w:rPr>
        <w:t>Formatting quality</w:t>
      </w:r>
    </w:p>
    <w:p>
      <w:pPr>
        <w:pStyle w:val="Body"/>
        <w:spacing w:before="0" w:after="0" w:lineRule="auto"/>
      </w:pPr>
    </w:p>
    <w:p>
      <w:pPr>
        <w:pStyle w:val="Body"/>
        <w:spacing w:before="0" w:after="0" w:lineRule="auto"/>
      </w:pPr>
      <w:r>
        <w:rPr>
          <w:color w:val="000000"/>
          <w:rFonts w:ascii="Arial" w:eastAsia="Arial" w:hAnsi="Arial" w:cs="Arial"/>
          <w:sz w:val="22"/>
        </w:rP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pPr>
        <w:pStyle w:val="Body"/>
        <w:spacing w:before="0" w:after="0" w:lineRule="auto"/>
      </w:pPr>
    </w:p>
    <w:p>
      <w:pPr>
        <w:pStyle w:val="Body"/>
        <w:spacing w:before="0" w:after="0" w:lineRule="auto"/>
      </w:pPr>
      <w:r>
        <w:rPr>
          <w:color w:val="000000"/>
          <w:rFonts w:ascii="Arial" w:eastAsia="Arial" w:hAnsi="Arial" w:cs="Arial"/>
          <w:sz w:val="22"/>
        </w:rP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b/>
          <w:color w:val="000000"/>
          <w:rFonts w:ascii="Arial" w:eastAsia="Arial" w:hAnsi="Arial" w:cs="Arial"/>
          <w:sz w:val="22"/>
        </w:rPr>
        <w:t xml:space="preserve"> How the document looks online is exactly how it looks when exported.</w:t>
      </w:r>
    </w:p>
    <w:p>
      <w:pPr>
        <w:pStyle w:val="Body"/>
        <w:spacing w:before="0" w:after="0" w:lineRule="auto"/>
      </w:pPr>
    </w:p>
    <w:p>
      <w:pPr>
        <w:pStyle w:val="Body"/>
        <w:spacing w:before="0" w:after="0" w:lineRule="auto"/>
      </w:pPr>
      <w:r>
        <w:rPr>
          <w:i/>
          <w:color w:val="000000"/>
          <w:rFonts w:ascii="Arial" w:eastAsia="Arial" w:hAnsi="Arial" w:cs="Arial"/>
          <w:sz w:val="22"/>
        </w:rPr>
        <w:t>Bring-your-own-backend collaboration</w:t>
      </w:r>
    </w:p>
    <w:p>
      <w:pPr>
        <w:pStyle w:val="Body"/>
        <w:spacing w:before="0" w:after="0" w:lineRule="auto"/>
      </w:pPr>
    </w:p>
    <w:p>
      <w:pPr>
        <w:pStyle w:val="Body"/>
        <w:spacing w:before="0" w:after="0" w:lineRule="auto"/>
      </w:pPr>
      <w:r>
        <w:rPr>
          <w:color w:val="000000"/>
          <w:rFonts w:ascii="Arial" w:eastAsia="Arial" w:hAnsi="Arial" w:cs="Arial"/>
          <w:sz w:val="22"/>
        </w:rPr>
        <w:t>On top of that foundation, Harbour's workflows get amplified with secure, fast, real-time collaboration including live editing with granular permissioning and tracked changes, internal-or-external commenting, extensive internal-only revision history, and more.</w:t>
      </w:r>
    </w:p>
    <w:p>
      <w:pPr>
        <w:pStyle w:val="Body"/>
        <w:spacing w:before="0" w:after="0" w:lineRule="auto"/>
      </w:pPr>
    </w:p>
    <w:p>
      <w:pPr>
        <w:pStyle w:val="Body"/>
        <w:spacing w:before="0" w:after="0" w:lineRule="auto"/>
      </w:pPr>
      <w:r>
        <w:rPr>
          <w:color w:val="000000"/>
          <w:rFonts w:ascii="Arial" w:eastAsia="Arial" w:hAnsi="Arial" w:cs="Arial"/>
          <w:sz w:val="22"/>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pPr>
        <w:pStyle w:val="Body"/>
        <w:spacing w:before="0" w:after="0" w:lineRule="auto"/>
      </w:pPr>
    </w:p>
    <w:p>
      <w:pPr>
        <w:pStyle w:val="Body"/>
        <w:spacing w:before="0" w:after="0" w:lineRule="auto"/>
      </w:pPr>
      <w:r>
        <w:rPr>
          <w:i/>
          <w:color w:val="000000"/>
          <w:rFonts w:ascii="Arial" w:eastAsia="Arial" w:hAnsi="Arial" w:cs="Arial"/>
          <w:sz w:val="22"/>
        </w:rPr>
        <w:t>Completely extensible</w:t>
      </w:r>
    </w:p>
    <w:p>
      <w:pPr>
        <w:pStyle w:val="Body"/>
        <w:spacing w:before="0" w:after="0" w:lineRule="auto"/>
      </w:pPr>
    </w:p>
    <w:p>
      <w:pPr>
        <w:pStyle w:val="Body"/>
        <w:spacing w:before="0" w:after="0" w:lineRule="auto"/>
      </w:pPr>
      <w:r>
        <w:rPr>
          <w:color w:val="000000"/>
          <w:rFonts w:ascii="Arial" w:eastAsia="Arial" w:hAnsi="Arial" w:cs="Arial"/>
          <w:sz w:val="22"/>
        </w:rPr>
        <w:t xml:space="preserve">The team at Harbour will also </w:t>
      </w:r>
      <w:hyperlink r:id="rId3bdb5425">
        <w:r>
          <w:rPr>
            <w:rStyle w:val="Hyperlink"/>
            <w:color w:val="000000"/>
            <w:rFonts w:ascii="Arial" w:eastAsia="Arial" w:hAnsi="Arial" w:cs="Arial"/>
            <w:sz w:val="22"/>
            <w:u w:val="single"/>
          </w:rPr>
          <w:t>open source their document editor</w:t>
        </w:r>
      </w:hyperlink>
      <w:r>
        <w:rPr>
          <w:color w:val="000000"/>
          <w:rFonts w:ascii="Arial" w:eastAsia="Arial" w:hAnsi="Arial" w:cs="Arial"/>
          <w:sz w:val="22"/>
        </w:rPr>
        <w:t xml:space="preserve">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pPr>
        <w:pStyle w:val="Body"/>
        <w:spacing w:before="0" w:after="0" w:lineRule="auto"/>
      </w:pPr>
    </w:p>
    <w:p>
      <w:pPr>
        <w:pStyle w:val="Body"/>
        <w:spacing w:before="0" w:after="0" w:lineRule="auto"/>
      </w:pPr>
      <w:r>
        <w:rPr>
          <w:color w:val="000000"/>
          <w:rFonts w:ascii="Arial" w:eastAsia="Arial" w:hAnsi="Arial" w:cs="Arial"/>
          <w:sz w:val="22"/>
        </w:rPr>
        <w:t>This truly sets the stage for new and modernized document workflow experiences across the web.</w:t>
      </w:r>
    </w:p>
    <w:p>
      <w:pPr>
        <w:pStyle w:val="Body"/>
        <w:spacing w:before="0" w:after="0" w:lineRule="auto"/>
      </w:pPr>
    </w:p>
    <w:p>
      <w:pPr>
        <w:pStyle w:val="Body"/>
        <w:spacing w:before="0" w:after="0" w:lineRule="auto"/>
      </w:pPr>
      <w:r>
        <w:rPr>
          <w:b/>
          <w:color w:val="000000"/>
          <w:rFonts w:ascii="Arial" w:eastAsia="Arial" w:hAnsi="Arial" w:cs="Arial"/>
          <w:sz w:val="22"/>
        </w:rPr>
        <w:t>Technical TLDR</w:t>
      </w:r>
    </w:p>
    <w:p>
      <w:pPr>
        <w:spacing w:before="0" w:after="0" w:lineRule="auto"/>
        <w:numPr>
          <w:ilvl w:val="0"/>
          <w:numId w:val="2"/>
        </w:numPr>
      </w:pPr>
      <w:r>
        <w:rPr>
          <w:color w:val="1f2328"/>
          <w:rFonts w:ascii="Arial Unicode MS" w:eastAsia="Arial Unicode MS" w:hAnsi="Arial Unicode MS" w:cs="Arial Unicode MS"/>
          <w:sz w:val="24"/>
        </w:rPr>
        <w:t>✅ View and edit DOCX natively online</w:t>
      </w:r>
    </w:p>
    <w:p>
      <w:pPr>
        <w:spacing w:before="0" w:after="0" w:lineRule="auto"/>
        <w:numPr>
          <w:ilvl w:val="0"/>
          <w:numId w:val="2"/>
        </w:numPr>
      </w:pPr>
      <w:r>
        <w:rPr>
          <w:color w:val="1f2328"/>
          <w:rFonts w:ascii="Arial Unicode MS" w:eastAsia="Arial Unicode MS" w:hAnsi="Arial Unicode MS" w:cs="Arial Unicode MS"/>
          <w:sz w:val="24"/>
        </w:rPr>
        <w:t>✅ Excellent MS Word compatibility supporting importing/exporting, advanced formatting, comments, tracked changes, and more</w:t>
      </w:r>
    </w:p>
    <w:p>
      <w:pPr>
        <w:spacing w:before="0" w:after="0" w:lineRule="auto"/>
        <w:numPr>
          <w:ilvl w:val="0"/>
          <w:numId w:val="2"/>
        </w:numPr>
      </w:pPr>
      <w:r>
        <w:rPr>
          <w:color w:val="1f2328"/>
          <w:rFonts w:ascii="Arial Unicode MS" w:eastAsia="Arial Unicode MS" w:hAnsi="Arial Unicode MS" w:cs="Arial Unicode MS"/>
          <w:sz w:val="24"/>
        </w:rPr>
        <w:t>✅ Can be entirely self-hosted (with fully in-browser DOCX rendering/editing)</w:t>
      </w:r>
    </w:p>
    <w:p>
      <w:pPr>
        <w:spacing w:before="0" w:after="0" w:lineRule="auto"/>
        <w:numPr>
          <w:ilvl w:val="0"/>
          <w:numId w:val="2"/>
        </w:numPr>
      </w:pPr>
      <w:r>
        <w:rPr>
          <w:color w:val="1f2328"/>
          <w:rFonts w:ascii="Arial Unicode MS" w:eastAsia="Arial Unicode MS" w:hAnsi="Arial Unicode MS" w:cs="Arial Unicode MS"/>
          <w:sz w:val="24"/>
        </w:rPr>
        <w:t>✅ Supports optional real-time collaboration with multiplayer editing, live updates, commenting, sharing, and revision history (and pluggable into any backend)</w:t>
      </w:r>
    </w:p>
    <w:p>
      <w:pPr>
        <w:spacing w:before="0" w:after="0" w:lineRule="auto"/>
        <w:numPr>
          <w:ilvl w:val="0"/>
          <w:numId w:val="2"/>
        </w:numPr>
      </w:pPr>
      <w:r>
        <w:rPr>
          <w:color w:val="1f2328"/>
          <w:rFonts w:ascii="Arial Unicode MS" w:eastAsia="Arial Unicode MS" w:hAnsi="Arial Unicode MS" w:cs="Arial Unicode MS"/>
          <w:sz w:val="24"/>
        </w:rPr>
        <w:t>✅ Integrates well with any frontend JS library: Vue, React, vanilla JS, more</w:t>
      </w:r>
    </w:p>
    <w:p>
      <w:pPr>
        <w:spacing w:before="0" w:after="0" w:lineRule="auto"/>
        <w:numPr>
          <w:ilvl w:val="0"/>
          <w:numId w:val="2"/>
        </w:numPr>
      </w:pPr>
      <w:r>
        <w:rPr>
          <w:color w:val="1f2328"/>
          <w:rFonts w:ascii="Arial Unicode MS" w:eastAsia="Arial Unicode MS" w:hAnsi="Arial Unicode MS" w:cs="Arial Unicode MS"/>
          <w:sz w:val="24"/>
        </w:rPr>
        <w:t>✅ Architected for modularity and easy extensibility</w:t>
      </w:r>
    </w:p>
    <w:p>
      <w:pPr>
        <w:spacing w:before="0" w:after="0" w:lineRule="auto"/>
        <w:numPr>
          <w:ilvl w:val="0"/>
          <w:numId w:val="2"/>
        </w:numPr>
      </w:pPr>
      <w:r>
        <w:rPr>
          <w:color w:val="1f2328"/>
          <w:rFonts w:ascii="Arial Unicode MS" w:eastAsia="Arial Unicode MS" w:hAnsi="Arial Unicode MS" w:cs="Arial Unicode MS"/>
          <w:sz w:val="24"/>
        </w:rPr>
        <w:t xml:space="preserve">✅ Fully available under both an </w:t>
      </w:r>
      <w:r>
        <w:t>Open Source license (AGPLv3) for community use</w:t>
      </w:r>
      <w:r>
        <w:rPr>
          <w:color w:val="1f2328"/>
          <w:sz w:val="24"/>
        </w:rPr>
        <w:t xml:space="preserve"> and a </w:t>
      </w:r>
      <w:r>
        <w:t>Commercial license for enterprise use</w:t>
      </w:r>
    </w:p>
    <w:p>
      <w:pPr>
        <w:spacing w:before="0" w:after="0" w:lineRule="auto"/>
        <w:numPr>
          <w:ilvl w:val="0"/>
          <w:numId w:val="2"/>
        </w:numPr>
      </w:pPr>
      <w:r>
        <w:rPr>
          <w:color w:val="1f2328"/>
          <w:rFonts w:ascii="Arial Unicode MS" w:eastAsia="Arial Unicode MS" w:hAnsi="Arial Unicode MS" w:cs="Arial Unicode MS"/>
          <w:sz w:val="24"/>
        </w:rPr>
        <w:t xml:space="preserve">✅ Created and actively-developed by </w:t>
      </w:r>
      <w:r>
        <w:rPr>
          <w:rFonts w:ascii="Arial Unicode MS" w:eastAsia="Arial Unicode MS" w:hAnsi="Arial Unicode MS" w:cs="Arial Unicode MS"/>
        </w:rPr>
        <w:t>⛵️</w:t>
      </w:r>
      <w:r>
        <w:t>Harbour - Superpowered contract management</w:t>
      </w:r>
      <w:r>
        <w:rPr>
          <w:color w:val="1f2328"/>
          <w:sz w:val="24"/>
        </w:rPr>
        <w:t xml:space="preserve"> and the SuperDoc community</w:t>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custom="http://schemas.openxmlformats.org/wordprocessingml/2006/main" w:id="0" w:author="Superdoc User" w:date="2024-12-20T04:20:00Z" w:initials="SU" custom:internalId="0" custom:trackedChange="true" custom:trackedChangeText="null" custom:trackedChangeType="trackDelete" custom:trackedDeletedText=" DOCX">
    <w:p w14:paraId="2BB1C311">
      <w:r>
        <w:rPr>
          <w:rStyle w:val="CommentReference"/>
        </w:rPr>
        <w:annotationRef/>
      </w:r>
      <w:pPr>
        <w:spacing w:before="0" w:after="0" w:lineRule="auto"/>
      </w:pPr>
    </w:p>
  </w:comment>
  <w:comment xmlns:custom="http://schemas.openxmlformats.org/wordprocessingml/2006/main" w:id="1" w:author="Superdoc User" w:date="2024-12-20T04:20:00Z" w:initials="SU" custom:internalId="1" custom:trackedChange="true" custom:trackedChangeText="web native document" custom:trackedChangeType="trackInsert" custom:trackedDeletedText="null">
    <w:p w14:paraId="1C7A61A5">
      <w:r>
        <w:rPr>
          <w:rStyle w:val="CommentReference"/>
        </w:rPr>
        <w:annotationRef/>
      </w:r>
      <w:pPr>
        <w:spacing w:before="0" w:after="0" w:lineRule="auto"/>
      </w:pPr>
    </w:p>
  </w:comment>
  <w:comment xmlns:custom="http://schemas.openxmlformats.org/wordprocessingml/2006/main" w:id="2" w:author="Superdoc User" w:date="2024-12-20T04:30:00Z" w:initials="SU" custom:internalId="2" custom:trackedChange="true" custom:trackedChangeText="null" custom:trackedChangeType="trackDelete" custom:trackedDeletedText="the online editing of a DOCX file is still a pain">
    <w:p w14:paraId="0818CF7F">
      <w:r>
        <w:rPr>
          <w:rStyle w:val="CommentReference"/>
        </w:rPr>
        <w:annotationRef/>
      </w:r>
      <w:pPr>
        <w:spacing w:before="0" w:after="0" w:lineRule="auto"/>
      </w:pPr>
    </w:p>
  </w:comment>
  <w:comment xmlns:custom="http://schemas.openxmlformats.org/wordprocessingml/2006/main" w:id="3" w:author="Superdoc User" w:date="2024-12-20T04:30:00Z" w:initials="SU" custom:internalId="3" custom:trackedChange="true" custom:trackedChangeText="the " custom:trackedChangeType="trackInsert" custom:trackedDeletedText="null">
    <w:p w14:paraId="73E115CE">
      <w:r>
        <w:rPr>
          <w:rStyle w:val="CommentReference"/>
        </w:rPr>
        <w:annotationRef/>
      </w:r>
      <w:pPr>
        <w:spacing w:before="0" w:after="0" w:lineRule="auto"/>
      </w:pPr>
    </w:p>
  </w:comment>
  <w:comment xmlns:custom="http://schemas.openxmlformats.org/wordprocessingml/2006/main" w:id="4" w:author="Superdoc User" w:date="2024-12-20T04:40:00Z" w:initials="SU" custom:internalId="4" custom:trackedChange="true" custom:trackedChangeText="experience of editing documents on the web continues to be difficult" custom:trackedChangeType="trackInsert" custom:trackedDeletedText="null">
    <w:p w14:paraId="1C4956CF">
      <w:r>
        <w:rPr>
          <w:rStyle w:val="CommentReference"/>
        </w:rPr>
        <w:annotationRef/>
      </w:r>
      <w:pPr>
        <w:spacing w:before="0" w:after="0" w:lineRule="auto"/>
      </w:pPr>
    </w:p>
  </w:comment>
  <w:comment xmlns:custom="http://schemas.openxmlformats.org/wordprocessingml/2006/main" w:id="5" w:author="Superdoc User" w:date="2024-12-20T04:30:00Z" w:initials="SU" custom:internalId="5" custom:trackedChange="true" custom:trackedChangeText="many of " custom:trackedChangeType="trackInsert" custom:trackedDeletedText="null">
    <w:p w14:paraId="5E26CA62">
      <w:r>
        <w:rPr>
          <w:rStyle w:val="CommentReference"/>
        </w:rPr>
        <w:annotationRef/>
      </w:r>
      <w:pPr>
        <w:spacing w:before="0" w:after="0" w:lineRule="au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B1C311" w15:done="0"/>
  <w15:commentEx w15:paraId="1C7A61A5" w15:done="0"/>
  <w15:commentEx w15:paraId="0818CF7F" w15:done="0"/>
  <w15:commentEx w15:paraId="73E115CE" w15:done="0"/>
  <w15:commentEx w15:paraId="1C4956CF" w15:done="0"/>
  <w15:commentEx w15:paraId="5E26C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B93181" w16cex:dateUtc="2025-06-11T19:22:23Z"/>
  <w16cex:commentExtensible w16cex:durableId="38333CDE" w16cex:dateUtc="2025-06-11T19:22:23Z"/>
  <w16cex:commentExtensible w16cex:durableId="3CC680F6" w16cex:dateUtc="2025-06-11T19:22:23Z"/>
  <w16cex:commentExtensible w16cex:durableId="4D13C293" w16cex:dateUtc="2025-06-11T19:22:23Z"/>
  <w16cex:commentExtensible w16cex:durableId="54923749" w16cex:dateUtc="2025-06-11T19:22:23Z"/>
  <w16cex:commentExtensible w16cex:durableId="74E20DD9" w16cex:dateUtc="2025-06-11T19:22:2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B1C311" w16cid:durableId="7FB93181"/>
  <w16cid:commentId w16cid:paraId="1C7A61A5" w16cid:durableId="38333CDE"/>
  <w16cid:commentId w16cid:paraId="0818CF7F" w16cid:durableId="3CC680F6"/>
  <w16cid:commentId w16cid:paraId="73E115CE" w16cid:durableId="4D13C293"/>
  <w16cid:commentId w16cid:paraId="1C4956CF" w16cid:durableId="54923749"/>
  <w16cid:commentId w16cid:paraId="5E26CA62" w16cid:durableId="74E20DD9"/>
</w16cid:commentsId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Light">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pP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pP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amp;amp; Footer" paragraphProperties="[object Object]">
    <w:name w:val="Header &amp;amp;amp; Footer"/>
    <w:next w:val="Header &amp;amp;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paragraphProperties="[object Object]">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sz w:val="24"/>
      <w:szCs w:val="24"/>
      <w:u w:val="single" w:color="1155cc"/>
      <w14:textFill>
        <w14:solidFill>
          <w14:srgbClr w14:val="1155CC"/>
        </w14:solidFill>
      </w14:textFill>
    </w:rPr>
  </w:style>
  <w:style w:type="paragraph" w:styleId="Title">
    <w:name w:val="Title"/>
    <w:basedOn w:val="Normal"/>
    <w:next w:val="Normal"/>
    <w:link w:val="TitleChar"/>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 w:type="paragraph" w:styleId="Heading1">
    <w:name w:val="heading 1"/>
    <w:basedOn w:val="Normal"/>
    <w:next w:val="Normal"/>
    <w:link w:val="Heading1Char"/>
    <w:uiPriority w:val="9"/>
    <w:qFormat/>
    <w:rsid w:val="0023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7B"/>
    <w:pPr>
      <w:keepNext/>
      <w:keepLines/>
      <w:spacing w:before="160" w:after="80"/>
      <w:outlineLvl w:val="2"/>
    </w:pPr>
    <w:rPr>
      <w:rFonts w:eastAsiaTheme="majorEastAsia" w:cstheme="majorBidi"/>
      <w:color w:val="0F4761" w:themeColor="accent1" w:themeShade="BF"/>
      <w:sz w:val="28"/>
      <w:szCs w:val="28"/>
    </w:rPr>
  </w:style>
</w:styles>
</file>

<file path=word/_rels/document.xml.rels><?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theme" Target="theme/theme1.xml" /><Relationship Id="rId6fa86a44" Type="http://schemas.openxmlformats.org/officeDocument/2006/relationships/hyperlink" Target="https://www.harbourshare.com/" TargetMode="External" /><Relationship Id="rId3bdb5425" Type="http://schemas.openxmlformats.org/officeDocument/2006/relationships/hyperlink" Target="https://superdoc.dev/" TargetMode="External" /><Relationship Id="rId8" Type="http://schemas.openxmlformats.org/officeDocument/2006/relationships/comments" Target="comments.xml" /><Relationship Id="rId9" Type="http://schemas.microsoft.com/office/2011/relationships/commentsExtended" Target="commentsExtended.xml" /><Relationship Id="rId10" Type="http://schemas.microsoft.com/office/2016/09/relationships/commentsIds" Target="commentsIds.xml" /><Relationship Id="rId11" Type="http://schemas.microsoft.com/office/2018/08/relationships/commentsExtensible" Target="commentsExtensible.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0.14.18</vt:lpwstr>
  </property>
</Properties>
</file>